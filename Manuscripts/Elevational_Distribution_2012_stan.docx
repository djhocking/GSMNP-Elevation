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4B3" w14:textId="012CB031" w:rsidR="00D91E66" w:rsidRPr="00445EB9" w:rsidRDefault="00D91E66" w:rsidP="00737AE5">
      <w:pPr>
        <w:spacing w:line="480" w:lineRule="auto"/>
        <w:rPr>
          <w:rFonts w:ascii="Times New Roman" w:hAnsi="Times New Roman" w:cs="Times New Roman"/>
        </w:rPr>
      </w:pPr>
      <w:r w:rsidRPr="00445EB9">
        <w:rPr>
          <w:rFonts w:ascii="Times New Roman" w:hAnsi="Times New Roman" w:cs="Times New Roman"/>
        </w:rPr>
        <w:t>Journals:</w:t>
      </w:r>
      <w:ins w:id="0" w:author="Daniel J Hocking" w:date="2018-06-06T15:24:00Z">
        <w:r w:rsidR="00066AB7">
          <w:rPr>
            <w:rFonts w:ascii="Times New Roman" w:hAnsi="Times New Roman" w:cs="Times New Roman"/>
          </w:rPr>
          <w:t xml:space="preserve"> </w:t>
        </w:r>
      </w:ins>
      <w:r w:rsidR="002916BB" w:rsidRPr="00445EB9">
        <w:rPr>
          <w:rFonts w:ascii="Times New Roman" w:hAnsi="Times New Roman" w:cs="Times New Roman"/>
        </w:rPr>
        <w:t>Animal Conservation</w:t>
      </w:r>
      <w:r w:rsidR="002916BB">
        <w:rPr>
          <w:rFonts w:ascii="Times New Roman" w:hAnsi="Times New Roman" w:cs="Times New Roman"/>
        </w:rPr>
        <w:t xml:space="preserve">, </w:t>
      </w:r>
      <w:r w:rsidR="00066AB7">
        <w:rPr>
          <w:rFonts w:ascii="Times New Roman" w:hAnsi="Times New Roman" w:cs="Times New Roman"/>
        </w:rPr>
        <w:t>Ecology and Evolution</w:t>
      </w:r>
      <w:r w:rsidR="00D325C7">
        <w:rPr>
          <w:rFonts w:ascii="Times New Roman" w:hAnsi="Times New Roman" w:cs="Times New Roman"/>
        </w:rPr>
        <w:t>*</w:t>
      </w:r>
      <w:r w:rsidR="00066AB7">
        <w:rPr>
          <w:rFonts w:ascii="Times New Roman" w:hAnsi="Times New Roman" w:cs="Times New Roman"/>
        </w:rPr>
        <w:t>, population ecology</w:t>
      </w:r>
      <w:r w:rsidR="00AE79B2" w:rsidRPr="00445EB9">
        <w:rPr>
          <w:rFonts w:ascii="Times New Roman" w:hAnsi="Times New Roman" w:cs="Times New Roman"/>
        </w:rPr>
        <w:t>, j herp</w:t>
      </w:r>
    </w:p>
    <w:p w14:paraId="4D8F1056" w14:textId="7EA7CC2B" w:rsidR="00590471" w:rsidRPr="00445EB9" w:rsidRDefault="00445EB9" w:rsidP="00737AE5">
      <w:pPr>
        <w:spacing w:line="480" w:lineRule="auto"/>
        <w:rPr>
          <w:rFonts w:ascii="Times New Roman" w:hAnsi="Times New Roman" w:cs="Times New Roman"/>
        </w:rPr>
      </w:pPr>
      <w:r w:rsidRPr="00445EB9">
        <w:rPr>
          <w:rFonts w:ascii="Times New Roman" w:hAnsi="Times New Roman" w:cs="Times New Roman"/>
        </w:rPr>
        <w:t xml:space="preserve">Suggested Reviewers: </w:t>
      </w:r>
      <w:r w:rsidR="00113602">
        <w:rPr>
          <w:rFonts w:ascii="Times New Roman" w:hAnsi="Times New Roman" w:cs="Times New Roman"/>
        </w:rPr>
        <w:t xml:space="preserve">Steve Price, Kristen </w:t>
      </w:r>
      <w:proofErr w:type="spellStart"/>
      <w:r w:rsidR="00113602">
        <w:rPr>
          <w:rFonts w:ascii="Times New Roman" w:hAnsi="Times New Roman" w:cs="Times New Roman"/>
        </w:rPr>
        <w:t>Cecala</w:t>
      </w:r>
      <w:proofErr w:type="spellEnd"/>
      <w:r w:rsidR="00113602">
        <w:rPr>
          <w:rFonts w:ascii="Times New Roman" w:hAnsi="Times New Roman" w:cs="Times New Roman"/>
        </w:rPr>
        <w:t xml:space="preserve">, Kyle Barrett, Bill Sutton, Kevin Hamed, Vincent </w:t>
      </w:r>
      <w:proofErr w:type="spellStart"/>
      <w:r w:rsidR="00113602">
        <w:rPr>
          <w:rFonts w:ascii="Times New Roman" w:hAnsi="Times New Roman" w:cs="Times New Roman"/>
        </w:rPr>
        <w:t>Farfallo</w:t>
      </w:r>
      <w:proofErr w:type="spellEnd"/>
      <w:r w:rsidR="00113602" w:rsidRPr="00445EB9" w:rsidDel="00113602">
        <w:rPr>
          <w:rFonts w:ascii="Times New Roman" w:hAnsi="Times New Roman" w:cs="Times New Roman"/>
        </w:rPr>
        <w:t xml:space="preserve"> </w:t>
      </w:r>
    </w:p>
    <w:p w14:paraId="636EA736"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Title page, including title, authors’ names, authors’ affiliations, and contact information*</w:t>
      </w:r>
    </w:p>
    <w:p w14:paraId="2711A2A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Abstract and 4–6 keywords</w:t>
      </w:r>
    </w:p>
    <w:p w14:paraId="6A9A9B70"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Concise cover letter focused on the question the manuscript attempts to address</w:t>
      </w:r>
    </w:p>
    <w:p w14:paraId="484A1AA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Text (introduction, materials and methods, results, discussion)</w:t>
      </w:r>
    </w:p>
    <w:p w14:paraId="5DEDB2B7"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Literature cited (see below for tips on references)</w:t>
      </w:r>
    </w:p>
    <w:p w14:paraId="02EDF0D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Tables (may be sent as a separate file if necessary)</w:t>
      </w:r>
    </w:p>
    <w:p w14:paraId="7D3D6A8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Figure legends</w:t>
      </w:r>
    </w:p>
    <w:p w14:paraId="382DAC7F" w14:textId="3EC1BB70"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Data Accessibility Statement</w:t>
      </w:r>
    </w:p>
    <w:p w14:paraId="4B3F45B3"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Competing Interests Statement</w:t>
      </w:r>
    </w:p>
    <w:p w14:paraId="5561BB65"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Author Contributions section</w:t>
      </w:r>
    </w:p>
    <w:p w14:paraId="215EE397" w14:textId="77777777" w:rsid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Acknowledgements, including details of funding bodies with grant numbers</w:t>
      </w:r>
    </w:p>
    <w:p w14:paraId="42DC4C39" w14:textId="569C57F5" w:rsidR="00066AB7" w:rsidRPr="00066AB7" w:rsidRDefault="00066AB7" w:rsidP="00066AB7">
      <w:pPr>
        <w:numPr>
          <w:ilvl w:val="1"/>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 xml:space="preserve">National Geographic Society. </w:t>
      </w:r>
      <w:proofErr w:type="spellStart"/>
      <w:r w:rsidRPr="00066AB7">
        <w:rPr>
          <w:rFonts w:ascii="Arial" w:eastAsia="Times New Roman" w:hAnsi="Arial" w:cs="Arial"/>
          <w:color w:val="1C1D1E"/>
          <w:sz w:val="21"/>
          <w:szCs w:val="21"/>
        </w:rPr>
        <w:t>Waitt</w:t>
      </w:r>
      <w:proofErr w:type="spellEnd"/>
      <w:r w:rsidRPr="00066AB7">
        <w:rPr>
          <w:rFonts w:ascii="Arial" w:eastAsia="Times New Roman" w:hAnsi="Arial" w:cs="Arial"/>
          <w:color w:val="1C1D1E"/>
          <w:sz w:val="21"/>
          <w:szCs w:val="21"/>
        </w:rPr>
        <w:t xml:space="preserve"> Grant.</w:t>
      </w:r>
    </w:p>
    <w:p w14:paraId="4D5BB142" w14:textId="77777777" w:rsidR="00445EB9" w:rsidRDefault="00445EB9" w:rsidP="00737AE5">
      <w:pPr>
        <w:spacing w:line="480" w:lineRule="auto"/>
        <w:rPr>
          <w:rFonts w:ascii="Times New Roman" w:hAnsi="Times New Roman" w:cs="Times New Roman"/>
          <w:b/>
        </w:rPr>
      </w:pPr>
    </w:p>
    <w:p w14:paraId="6492B970" w14:textId="73DB52E3" w:rsidR="00590471" w:rsidRPr="00590471" w:rsidRDefault="00590471" w:rsidP="00737AE5">
      <w:pPr>
        <w:spacing w:line="480" w:lineRule="auto"/>
        <w:rPr>
          <w:rFonts w:ascii="Times New Roman" w:hAnsi="Times New Roman" w:cs="Times New Roman"/>
          <w:i/>
        </w:rPr>
      </w:pPr>
      <w:commentRangeStart w:id="1"/>
      <w:r>
        <w:rPr>
          <w:rFonts w:ascii="Times New Roman" w:hAnsi="Times New Roman" w:cs="Times New Roman"/>
          <w:b/>
        </w:rPr>
        <w:t>Setting the Baseline: Estimates of Current Elevational Distributions for Understanding Future Climate Effects</w:t>
      </w:r>
      <w:r>
        <w:rPr>
          <w:rFonts w:ascii="Times New Roman" w:hAnsi="Times New Roman" w:cs="Times New Roman"/>
        </w:rPr>
        <w:t xml:space="preserve"> </w:t>
      </w:r>
      <w:commentRangeEnd w:id="1"/>
      <w:r w:rsidR="007E303C">
        <w:rPr>
          <w:rStyle w:val="CommentReference"/>
        </w:rPr>
        <w:commentReference w:id="1"/>
      </w:r>
    </w:p>
    <w:p w14:paraId="626C705F" w14:textId="77777777" w:rsidR="003F2030" w:rsidRDefault="003F2030" w:rsidP="00737AE5">
      <w:pPr>
        <w:spacing w:line="480" w:lineRule="auto"/>
        <w:rPr>
          <w:rFonts w:ascii="Times New Roman" w:hAnsi="Times New Roman" w:cs="Times New Roman"/>
          <w:b/>
        </w:rPr>
      </w:pPr>
    </w:p>
    <w:p w14:paraId="5E66166D" w14:textId="78E25AB0" w:rsidR="00F0611B" w:rsidRDefault="00F0611B" w:rsidP="00F0611B">
      <w:pPr>
        <w:rPr>
          <w:rFonts w:ascii="Times New Roman" w:hAnsi="Times New Roman" w:cs="Times New Roman"/>
          <w:vertAlign w:val="superscript"/>
        </w:rPr>
      </w:pPr>
      <w:r>
        <w:rPr>
          <w:rFonts w:ascii="Times New Roman" w:hAnsi="Times New Roman" w:cs="Times New Roman"/>
        </w:rPr>
        <w:t>Daniel J. Hocking</w:t>
      </w:r>
      <w:r>
        <w:rPr>
          <w:rFonts w:ascii="Times New Roman" w:hAnsi="Times New Roman" w:cs="Times New Roman"/>
          <w:vertAlign w:val="superscript"/>
        </w:rPr>
        <w:t>1*§</w:t>
      </w:r>
      <w:r>
        <w:rPr>
          <w:rFonts w:ascii="Times New Roman" w:hAnsi="Times New Roman" w:cs="Times New Roman"/>
        </w:rPr>
        <w:t>, John A. Crawford</w:t>
      </w:r>
      <w:r>
        <w:rPr>
          <w:rFonts w:ascii="Times New Roman" w:hAnsi="Times New Roman" w:cs="Times New Roman"/>
          <w:vertAlign w:val="superscript"/>
        </w:rPr>
        <w:t>2</w:t>
      </w:r>
      <w:r>
        <w:rPr>
          <w:rFonts w:ascii="Times New Roman" w:hAnsi="Times New Roman" w:cs="Times New Roman"/>
        </w:rPr>
        <w:t>, William E. Peterman</w:t>
      </w:r>
      <w:r>
        <w:rPr>
          <w:rFonts w:ascii="Times New Roman" w:hAnsi="Times New Roman" w:cs="Times New Roman"/>
          <w:vertAlign w:val="superscript"/>
        </w:rPr>
        <w:t xml:space="preserve">3, </w:t>
      </w:r>
      <w:r>
        <w:rPr>
          <w:rFonts w:ascii="Times New Roman" w:hAnsi="Times New Roman" w:cs="Times New Roman"/>
        </w:rPr>
        <w:t>and Joseph R. Milanovich</w:t>
      </w:r>
      <w:r>
        <w:rPr>
          <w:rFonts w:ascii="Times New Roman" w:hAnsi="Times New Roman" w:cs="Times New Roman"/>
          <w:vertAlign w:val="superscript"/>
        </w:rPr>
        <w:t>4</w:t>
      </w:r>
    </w:p>
    <w:p w14:paraId="54791E22" w14:textId="77777777" w:rsidR="00F0611B" w:rsidRPr="00F0611B" w:rsidRDefault="00F0611B" w:rsidP="00F0611B">
      <w:pPr>
        <w:rPr>
          <w:rFonts w:ascii="Times New Roman" w:hAnsi="Times New Roman" w:cs="Times New Roman"/>
          <w:vertAlign w:val="superscript"/>
        </w:rPr>
      </w:pPr>
    </w:p>
    <w:p w14:paraId="334D0E60" w14:textId="6BC5FED0" w:rsidR="00F0611B" w:rsidRDefault="00F0611B" w:rsidP="00F0611B">
      <w:pPr>
        <w:rPr>
          <w:rFonts w:ascii="Times New Roman" w:hAnsi="Times New Roman" w:cs="Times New Roman"/>
        </w:rPr>
      </w:pPr>
      <w:r>
        <w:rPr>
          <w:rFonts w:ascii="Times New Roman" w:hAnsi="Times New Roman" w:cs="Times New Roman"/>
          <w:vertAlign w:val="superscript"/>
        </w:rPr>
        <w:t>1</w:t>
      </w:r>
      <w:r w:rsidR="007E087B">
        <w:rPr>
          <w:rFonts w:ascii="Times New Roman" w:hAnsi="Times New Roman" w:cs="Times New Roman"/>
        </w:rPr>
        <w:t>Biology Department, Frostburg State University, Frostburg, MD 21532</w:t>
      </w:r>
    </w:p>
    <w:p w14:paraId="5FEF04BD" w14:textId="2C31B219" w:rsidR="00F0611B" w:rsidRDefault="00F0611B" w:rsidP="00F0611B">
      <w:pPr>
        <w:rPr>
          <w:rFonts w:ascii="Times New Roman" w:hAnsi="Times New Roman" w:cs="Times New Roman"/>
        </w:rPr>
      </w:pPr>
      <w:r>
        <w:rPr>
          <w:rFonts w:ascii="Times New Roman" w:hAnsi="Times New Roman" w:cs="Times New Roman"/>
          <w:vertAlign w:val="superscript"/>
        </w:rPr>
        <w:t>2</w:t>
      </w:r>
      <w:r w:rsidR="00C0031A">
        <w:rPr>
          <w:rFonts w:ascii="Times New Roman" w:hAnsi="Times New Roman" w:cs="Times New Roman"/>
        </w:rPr>
        <w:t>National Great Rivers Research and Education Center, East Alton, IL 62024</w:t>
      </w:r>
    </w:p>
    <w:p w14:paraId="2E2D368B" w14:textId="5AEA8690" w:rsidR="00F0611B" w:rsidRDefault="00F0611B" w:rsidP="00F0611B">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Prairie Research Institute, Illinois Natural History Survey, Champaign, IL 61820</w:t>
      </w:r>
    </w:p>
    <w:p w14:paraId="65DA329C" w14:textId="77777777" w:rsidR="00F0611B" w:rsidRDefault="00F0611B" w:rsidP="00F0611B">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Department of Biology, Loyola University Chicago, Chicago, IL 60660</w:t>
      </w:r>
    </w:p>
    <w:p w14:paraId="7F173466" w14:textId="77777777" w:rsidR="00F0611B" w:rsidRDefault="00F0611B" w:rsidP="00F0611B">
      <w:pPr>
        <w:rPr>
          <w:rFonts w:ascii="Times New Roman" w:hAnsi="Times New Roman" w:cs="Times New Roman"/>
        </w:rPr>
      </w:pPr>
    </w:p>
    <w:p w14:paraId="5F9912AB" w14:textId="3D3F2116" w:rsidR="00F0611B" w:rsidRDefault="00F0611B" w:rsidP="00F0611B">
      <w:pPr>
        <w:rPr>
          <w:rFonts w:ascii="Times New Roman" w:hAnsi="Times New Roman" w:cs="Times New Roman"/>
        </w:rPr>
      </w:pPr>
      <w:r>
        <w:rPr>
          <w:rFonts w:ascii="Times New Roman" w:hAnsi="Times New Roman" w:cs="Times New Roman"/>
        </w:rPr>
        <w:t>*Corresponding author:</w:t>
      </w:r>
      <w:r w:rsidRPr="001E1E6E">
        <w:rPr>
          <w:rFonts w:ascii="Times New Roman" w:hAnsi="Times New Roman" w:cs="Times New Roman"/>
        </w:rPr>
        <w:t xml:space="preserve"> </w:t>
      </w:r>
      <w:hyperlink r:id="rId12" w:history="1">
        <w:r w:rsidR="00254B93">
          <w:rPr>
            <w:rStyle w:val="Hyperlink"/>
            <w:rFonts w:ascii="Times New Roman" w:hAnsi="Times New Roman" w:cs="Times New Roman"/>
          </w:rPr>
          <w:t>djhocking</w:t>
        </w:r>
      </w:hyperlink>
      <w:r w:rsidR="00254B93">
        <w:rPr>
          <w:rStyle w:val="Hyperlink"/>
          <w:rFonts w:ascii="Times New Roman" w:hAnsi="Times New Roman" w:cs="Times New Roman"/>
        </w:rPr>
        <w:t>@frostburg.edu</w:t>
      </w:r>
    </w:p>
    <w:p w14:paraId="6534976A" w14:textId="77777777" w:rsidR="00F0611B" w:rsidRDefault="00F0611B" w:rsidP="00F0611B">
      <w:pPr>
        <w:rPr>
          <w:rFonts w:ascii="Times New Roman" w:hAnsi="Times New Roman" w:cs="Times New Roman"/>
        </w:rPr>
      </w:pPr>
    </w:p>
    <w:p w14:paraId="1119D443" w14:textId="77777777" w:rsidR="00143888" w:rsidRDefault="00143888" w:rsidP="00737AE5">
      <w:pPr>
        <w:spacing w:line="480" w:lineRule="auto"/>
        <w:rPr>
          <w:rFonts w:ascii="Times New Roman" w:hAnsi="Times New Roman" w:cs="Times New Roman"/>
          <w:b/>
        </w:rPr>
      </w:pPr>
    </w:p>
    <w:p w14:paraId="751FDB54" w14:textId="77777777" w:rsidR="003F2030" w:rsidRPr="007A0142" w:rsidRDefault="003F2030" w:rsidP="00737AE5">
      <w:pPr>
        <w:spacing w:line="480" w:lineRule="auto"/>
        <w:rPr>
          <w:rFonts w:ascii="Times New Roman" w:hAnsi="Times New Roman" w:cs="Times New Roman"/>
          <w:b/>
        </w:rPr>
      </w:pPr>
      <w:commentRangeStart w:id="2"/>
      <w:r w:rsidRPr="007A0142">
        <w:rPr>
          <w:rFonts w:ascii="Times New Roman" w:hAnsi="Times New Roman" w:cs="Times New Roman"/>
          <w:b/>
        </w:rPr>
        <w:t>Abstract</w:t>
      </w:r>
      <w:commentRangeEnd w:id="2"/>
      <w:r w:rsidR="00F65FF0">
        <w:rPr>
          <w:rStyle w:val="CommentReference"/>
        </w:rPr>
        <w:commentReference w:id="2"/>
      </w:r>
    </w:p>
    <w:p w14:paraId="622E1827" w14:textId="6213099B" w:rsidR="003F2030" w:rsidRDefault="00EF46A8" w:rsidP="00737AE5">
      <w:pPr>
        <w:spacing w:line="480" w:lineRule="auto"/>
        <w:rPr>
          <w:rFonts w:ascii="Times New Roman" w:hAnsi="Times New Roman" w:cs="Times New Roman"/>
        </w:rPr>
      </w:pPr>
      <w:r>
        <w:rPr>
          <w:rFonts w:ascii="Times New Roman" w:hAnsi="Times New Roman" w:cs="Times New Roman"/>
        </w:rPr>
        <w:t xml:space="preserve">Climate change is expected to systematically alter the distribution and population dynamics of species </w:t>
      </w:r>
      <w:r w:rsidR="00C0031A">
        <w:rPr>
          <w:rFonts w:ascii="Times New Roman" w:hAnsi="Times New Roman" w:cs="Times New Roman"/>
        </w:rPr>
        <w:t xml:space="preserve">around </w:t>
      </w:r>
      <w:r>
        <w:rPr>
          <w:rFonts w:ascii="Times New Roman" w:hAnsi="Times New Roman" w:cs="Times New Roman"/>
        </w:rPr>
        <w:t>the world. The effects are expected to be particularly strong at high latitudes and elevations and for ec</w:t>
      </w:r>
      <w:r w:rsidR="00C0031A">
        <w:rPr>
          <w:rFonts w:ascii="Times New Roman" w:hAnsi="Times New Roman" w:cs="Times New Roman"/>
        </w:rPr>
        <w:t>t</w:t>
      </w:r>
      <w:r>
        <w:rPr>
          <w:rFonts w:ascii="Times New Roman" w:hAnsi="Times New Roman" w:cs="Times New Roman"/>
        </w:rPr>
        <w:t>othermic species with small ranges and limited movement potential</w:t>
      </w:r>
      <w:r w:rsidR="00143888">
        <w:rPr>
          <w:rFonts w:ascii="Times New Roman" w:hAnsi="Times New Roman" w:cs="Times New Roman"/>
        </w:rPr>
        <w:t xml:space="preserve">, such as salamanders in the </w:t>
      </w:r>
      <w:r w:rsidR="00C0031A">
        <w:rPr>
          <w:rFonts w:ascii="Times New Roman" w:hAnsi="Times New Roman" w:cs="Times New Roman"/>
        </w:rPr>
        <w:t xml:space="preserve">southern </w:t>
      </w:r>
      <w:r w:rsidR="00143888">
        <w:rPr>
          <w:rFonts w:ascii="Times New Roman" w:hAnsi="Times New Roman" w:cs="Times New Roman"/>
        </w:rPr>
        <w:t>Appalachian Mountains</w:t>
      </w:r>
      <w:r w:rsidR="00B1795D">
        <w:rPr>
          <w:rFonts w:ascii="Times New Roman" w:hAnsi="Times New Roman" w:cs="Times New Roman"/>
        </w:rPr>
        <w:t xml:space="preserve">. </w:t>
      </w:r>
      <w:r w:rsidR="00DD54C3">
        <w:rPr>
          <w:rFonts w:ascii="Times New Roman" w:hAnsi="Times New Roman" w:cs="Times New Roman"/>
        </w:rPr>
        <w:t>There is currently</w:t>
      </w:r>
      <w:r w:rsidR="00143888">
        <w:rPr>
          <w:rFonts w:ascii="Times New Roman" w:hAnsi="Times New Roman" w:cs="Times New Roman"/>
        </w:rPr>
        <w:t xml:space="preserve"> a lack of historic data </w:t>
      </w:r>
      <w:r w:rsidR="00DD54C3">
        <w:rPr>
          <w:rFonts w:ascii="Times New Roman" w:hAnsi="Times New Roman" w:cs="Times New Roman"/>
        </w:rPr>
        <w:lastRenderedPageBreak/>
        <w:t xml:space="preserve">collected </w:t>
      </w:r>
      <w:r w:rsidR="00143888">
        <w:rPr>
          <w:rFonts w:ascii="Times New Roman" w:hAnsi="Times New Roman" w:cs="Times New Roman"/>
        </w:rPr>
        <w:t xml:space="preserve">in a way </w:t>
      </w:r>
      <w:r w:rsidR="00DD54C3">
        <w:rPr>
          <w:rFonts w:ascii="Times New Roman" w:hAnsi="Times New Roman" w:cs="Times New Roman"/>
        </w:rPr>
        <w:t>that allows</w:t>
      </w:r>
      <w:r w:rsidR="00143888">
        <w:rPr>
          <w:rFonts w:ascii="Times New Roman" w:hAnsi="Times New Roman" w:cs="Times New Roman"/>
        </w:rPr>
        <w:t xml:space="preserve"> </w:t>
      </w:r>
      <w:r w:rsidR="00DD54C3">
        <w:rPr>
          <w:rFonts w:ascii="Times New Roman" w:hAnsi="Times New Roman" w:cs="Times New Roman"/>
        </w:rPr>
        <w:t>for unbiased estimation of abundance for these salamanders</w:t>
      </w:r>
      <w:r w:rsidR="00143888">
        <w:rPr>
          <w:rFonts w:ascii="Times New Roman" w:hAnsi="Times New Roman" w:cs="Times New Roman"/>
        </w:rPr>
        <w:t xml:space="preserve">. </w:t>
      </w:r>
      <w:r w:rsidR="00DD54C3">
        <w:rPr>
          <w:rFonts w:ascii="Times New Roman" w:hAnsi="Times New Roman" w:cs="Times New Roman"/>
        </w:rPr>
        <w:t>In this study, we sought to establish baseline abundance estimates for</w:t>
      </w:r>
      <w:r w:rsidR="00143888">
        <w:rPr>
          <w:rFonts w:ascii="Times New Roman" w:hAnsi="Times New Roman" w:cs="Times New Roman"/>
        </w:rPr>
        <w:t xml:space="preserve"> </w:t>
      </w:r>
      <w:r w:rsidR="00007353">
        <w:rPr>
          <w:rFonts w:ascii="Times New Roman" w:hAnsi="Times New Roman" w:cs="Times New Roman"/>
        </w:rPr>
        <w:t>plethodontid salamander</w:t>
      </w:r>
      <w:r w:rsidR="00DD54C3">
        <w:rPr>
          <w:rFonts w:ascii="Times New Roman" w:hAnsi="Times New Roman" w:cs="Times New Roman"/>
        </w:rPr>
        <w:t>s</w:t>
      </w:r>
      <w:r w:rsidR="00B1795D">
        <w:rPr>
          <w:rFonts w:ascii="Times New Roman" w:hAnsi="Times New Roman" w:cs="Times New Roman"/>
        </w:rPr>
        <w:t xml:space="preserve"> (family: </w:t>
      </w:r>
      <w:proofErr w:type="spellStart"/>
      <w:r w:rsidR="00B1795D">
        <w:rPr>
          <w:rFonts w:ascii="Times New Roman" w:hAnsi="Times New Roman" w:cs="Times New Roman"/>
        </w:rPr>
        <w:t>Plethodontidae</w:t>
      </w:r>
      <w:proofErr w:type="spellEnd"/>
      <w:r w:rsidR="00B1795D">
        <w:rPr>
          <w:rFonts w:ascii="Times New Roman" w:hAnsi="Times New Roman" w:cs="Times New Roman"/>
        </w:rPr>
        <w:t>)</w:t>
      </w:r>
      <w:r w:rsidR="00DD54C3">
        <w:rPr>
          <w:rFonts w:ascii="Times New Roman" w:hAnsi="Times New Roman" w:cs="Times New Roman"/>
        </w:rPr>
        <w:t xml:space="preserve"> over an elevational gradient in Great Smoky Mountains National Park</w:t>
      </w:r>
      <w:r w:rsidR="00CE2037">
        <w:rPr>
          <w:rFonts w:ascii="Times New Roman" w:hAnsi="Times New Roman" w:cs="Times New Roman"/>
        </w:rPr>
        <w:t>.</w:t>
      </w:r>
      <w:r w:rsidR="00292201">
        <w:rPr>
          <w:rFonts w:ascii="Times New Roman" w:hAnsi="Times New Roman" w:cs="Times New Roman"/>
        </w:rPr>
        <w:t xml:space="preserve"> In addition to generating this baseline data for multiple species, we describe methods for surveying salamanders that allow for meaningful comparisons over time by separating observation and ecological processes generating the data. We found that Jordan’s Salamander</w:t>
      </w:r>
      <w:r w:rsidR="00D325C7">
        <w:rPr>
          <w:rFonts w:ascii="Times New Roman" w:hAnsi="Times New Roman" w:cs="Times New Roman"/>
        </w:rPr>
        <w:t xml:space="preserve"> had a mid-elevation peak (1500 m) in abundance and the </w:t>
      </w:r>
      <w:r w:rsidR="00C0031A">
        <w:rPr>
          <w:rFonts w:ascii="Times New Roman" w:hAnsi="Times New Roman" w:cs="Times New Roman"/>
        </w:rPr>
        <w:t xml:space="preserve">Pygmy </w:t>
      </w:r>
      <w:r w:rsidR="00292201">
        <w:rPr>
          <w:rFonts w:ascii="Times New Roman" w:hAnsi="Times New Roman" w:cs="Times New Roman"/>
        </w:rPr>
        <w:t>Salamander increase</w:t>
      </w:r>
      <w:r w:rsidR="00D325C7">
        <w:rPr>
          <w:rFonts w:ascii="Times New Roman" w:hAnsi="Times New Roman" w:cs="Times New Roman"/>
        </w:rPr>
        <w:t>d</w:t>
      </w:r>
      <w:r w:rsidR="00292201">
        <w:rPr>
          <w:rFonts w:ascii="Times New Roman" w:hAnsi="Times New Roman" w:cs="Times New Roman"/>
        </w:rPr>
        <w:t xml:space="preserve"> in abundance with elevation</w:t>
      </w:r>
      <w:r w:rsidR="00D325C7">
        <w:rPr>
          <w:rFonts w:ascii="Times New Roman" w:hAnsi="Times New Roman" w:cs="Times New Roman"/>
        </w:rPr>
        <w:t xml:space="preserve"> up to the highest areas of the park (2025 m)</w:t>
      </w:r>
      <w:r w:rsidR="00292201">
        <w:rPr>
          <w:rFonts w:ascii="Times New Roman" w:hAnsi="Times New Roman" w:cs="Times New Roman"/>
        </w:rPr>
        <w:t>, whereas the Blue Ridge Two-lined Salamander</w:t>
      </w:r>
      <w:r w:rsidR="00D325C7">
        <w:rPr>
          <w:rFonts w:ascii="Times New Roman" w:hAnsi="Times New Roman" w:cs="Times New Roman"/>
        </w:rPr>
        <w:t xml:space="preserve"> increased in abundance up to 1700 m and then leveled off</w:t>
      </w:r>
      <w:r w:rsidR="00292201">
        <w:rPr>
          <w:rFonts w:ascii="Times New Roman" w:hAnsi="Times New Roman" w:cs="Times New Roman"/>
        </w:rPr>
        <w:t>.</w:t>
      </w:r>
      <w:r w:rsidR="0046464E">
        <w:rPr>
          <w:rFonts w:ascii="Times New Roman" w:hAnsi="Times New Roman" w:cs="Times New Roman"/>
        </w:rPr>
        <w:t xml:space="preserve"> In addition to elevation, </w:t>
      </w:r>
      <w:r w:rsidR="00651D0D">
        <w:rPr>
          <w:rFonts w:ascii="Times New Roman" w:hAnsi="Times New Roman" w:cs="Times New Roman"/>
        </w:rPr>
        <w:t>litter depth, herbaceous ground cover, and stream distance</w:t>
      </w:r>
      <w:r w:rsidR="0046464E">
        <w:rPr>
          <w:rFonts w:ascii="Times New Roman" w:hAnsi="Times New Roman" w:cs="Times New Roman"/>
        </w:rPr>
        <w:t xml:space="preserve"> were important predictors of abundance depending on the species, whereas daily temperature, precipitation, </w:t>
      </w:r>
      <w:r w:rsidR="00651D0D">
        <w:rPr>
          <w:rFonts w:ascii="Times New Roman" w:hAnsi="Times New Roman" w:cs="Times New Roman"/>
        </w:rPr>
        <w:t xml:space="preserve">ground cover, </w:t>
      </w:r>
      <w:r w:rsidR="0046464E">
        <w:rPr>
          <w:rFonts w:ascii="Times New Roman" w:hAnsi="Times New Roman" w:cs="Times New Roman"/>
        </w:rPr>
        <w:t>and humidity influenced detection rates. Understanding these patterns along with detailed baseline distributions will be critical for comparison with future surveys to understand the population and community-level effects of climate change on montane salamanders. The southern Appalachian Mountains have experience</w:t>
      </w:r>
      <w:r w:rsidR="00B65994">
        <w:rPr>
          <w:rFonts w:ascii="Times New Roman" w:hAnsi="Times New Roman" w:cs="Times New Roman"/>
        </w:rPr>
        <w:t>d</w:t>
      </w:r>
      <w:r w:rsidR="0046464E">
        <w:rPr>
          <w:rFonts w:ascii="Times New Roman" w:hAnsi="Times New Roman" w:cs="Times New Roman"/>
        </w:rPr>
        <w:t xml:space="preserve"> little change in temperature or precipitation over the past century but </w:t>
      </w:r>
      <w:r w:rsidR="00D325C7">
        <w:rPr>
          <w:rFonts w:ascii="Times New Roman" w:hAnsi="Times New Roman" w:cs="Times New Roman"/>
        </w:rPr>
        <w:t>may experience more change</w:t>
      </w:r>
      <w:r w:rsidR="0046464E">
        <w:rPr>
          <w:rFonts w:ascii="Times New Roman" w:hAnsi="Times New Roman" w:cs="Times New Roman"/>
        </w:rPr>
        <w:t xml:space="preserve"> in the future. Our data provides some of the first </w:t>
      </w:r>
      <w:r w:rsidR="00400EBE">
        <w:rPr>
          <w:rFonts w:ascii="Times New Roman" w:hAnsi="Times New Roman" w:cs="Times New Roman"/>
        </w:rPr>
        <w:t xml:space="preserve">minimally biased </w:t>
      </w:r>
      <w:r w:rsidR="0046464E">
        <w:rPr>
          <w:rFonts w:ascii="Times New Roman" w:hAnsi="Times New Roman" w:cs="Times New Roman"/>
        </w:rPr>
        <w:t>information for future studies to assess changes in the abundance and distribution of salamanders in this region</w:t>
      </w:r>
      <w:r w:rsidR="00B65994">
        <w:rPr>
          <w:rFonts w:ascii="Times New Roman" w:hAnsi="Times New Roman" w:cs="Times New Roman"/>
        </w:rPr>
        <w:t xml:space="preserve"> vulnerable to climate change stressors</w:t>
      </w:r>
      <w:r w:rsidR="0046464E">
        <w:rPr>
          <w:rFonts w:ascii="Times New Roman" w:hAnsi="Times New Roman" w:cs="Times New Roman"/>
        </w:rPr>
        <w:t xml:space="preserve">. </w:t>
      </w:r>
    </w:p>
    <w:p w14:paraId="18EB1BBB" w14:textId="77777777" w:rsidR="00B1795D" w:rsidRDefault="00B1795D" w:rsidP="00737AE5">
      <w:pPr>
        <w:spacing w:line="480" w:lineRule="auto"/>
        <w:rPr>
          <w:rFonts w:ascii="Times New Roman" w:hAnsi="Times New Roman" w:cs="Times New Roman"/>
        </w:rPr>
      </w:pPr>
    </w:p>
    <w:p w14:paraId="2FFC1162" w14:textId="0B7A55F2" w:rsidR="00066AB7" w:rsidRDefault="00066AB7" w:rsidP="00737AE5">
      <w:pPr>
        <w:spacing w:line="480" w:lineRule="auto"/>
        <w:rPr>
          <w:rFonts w:ascii="Times New Roman" w:hAnsi="Times New Roman" w:cs="Times New Roman"/>
          <w:b/>
        </w:rPr>
      </w:pPr>
      <w:r>
        <w:rPr>
          <w:rFonts w:ascii="Times New Roman" w:hAnsi="Times New Roman" w:cs="Times New Roman"/>
          <w:b/>
        </w:rPr>
        <w:t>Keywords</w:t>
      </w:r>
    </w:p>
    <w:p w14:paraId="02E63FD1" w14:textId="77777777" w:rsidR="00066AB7" w:rsidRPr="00066AB7" w:rsidRDefault="00066AB7" w:rsidP="00737AE5">
      <w:pPr>
        <w:spacing w:line="480" w:lineRule="auto"/>
        <w:rPr>
          <w:rFonts w:ascii="Times New Roman" w:hAnsi="Times New Roman" w:cs="Times New Roman"/>
          <w:b/>
        </w:rPr>
      </w:pPr>
    </w:p>
    <w:p w14:paraId="1D618D13" w14:textId="77777777" w:rsidR="003F2030" w:rsidRPr="007A0142" w:rsidRDefault="003F2030" w:rsidP="00737AE5">
      <w:pPr>
        <w:spacing w:line="480" w:lineRule="auto"/>
        <w:rPr>
          <w:rFonts w:ascii="Times New Roman" w:hAnsi="Times New Roman" w:cs="Times New Roman"/>
          <w:b/>
        </w:rPr>
      </w:pPr>
      <w:r w:rsidRPr="007A0142">
        <w:rPr>
          <w:rFonts w:ascii="Times New Roman" w:hAnsi="Times New Roman" w:cs="Times New Roman"/>
          <w:b/>
        </w:rPr>
        <w:t>Introduction</w:t>
      </w:r>
    </w:p>
    <w:p w14:paraId="3BD36B8E" w14:textId="22BD2E08" w:rsidR="0082555F" w:rsidRPr="00A5736E" w:rsidRDefault="0082555F" w:rsidP="00737AE5">
      <w:pPr>
        <w:spacing w:line="480" w:lineRule="auto"/>
        <w:rPr>
          <w:rFonts w:ascii="Times New Roman" w:hAnsi="Times New Roman" w:cs="Times New Roman"/>
        </w:rPr>
      </w:pPr>
      <w:r w:rsidRPr="00A5736E">
        <w:rPr>
          <w:rFonts w:ascii="Times New Roman" w:hAnsi="Times New Roman" w:cs="Times New Roman"/>
        </w:rPr>
        <w:lastRenderedPageBreak/>
        <w:t xml:space="preserve">Climate change is a major force of biotic change worldwide. Rising temperatures and changing patterns of precipitation are known to affect phenology </w:t>
      </w:r>
      <w:r>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 w:tooltip="Blaustein, 2001 #2703" w:history="1">
        <w:r w:rsidR="00443EB3">
          <w:rPr>
            <w:rFonts w:ascii="Times New Roman" w:hAnsi="Times New Roman" w:cs="Times New Roman"/>
            <w:noProof/>
          </w:rPr>
          <w:t>Blaustein et al. 2001</w:t>
        </w:r>
      </w:hyperlink>
      <w:r>
        <w:rPr>
          <w:rFonts w:ascii="Times New Roman" w:hAnsi="Times New Roman" w:cs="Times New Roman"/>
          <w:noProof/>
        </w:rPr>
        <w:t xml:space="preserve">, </w:t>
      </w:r>
      <w:hyperlink w:anchor="_ENREF_3" w:tooltip="Beebee, 2002 #3699" w:history="1">
        <w:r w:rsidR="00443EB3">
          <w:rPr>
            <w:rFonts w:ascii="Times New Roman" w:hAnsi="Times New Roman" w:cs="Times New Roman"/>
            <w:noProof/>
          </w:rPr>
          <w:t>Beebee 2002</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species interactions </w:t>
      </w:r>
      <w:r>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1" w:tooltip="McKone, 1998 #1803" w:history="1">
        <w:r w:rsidR="00443EB3">
          <w:rPr>
            <w:rFonts w:ascii="Times New Roman" w:hAnsi="Times New Roman" w:cs="Times New Roman"/>
            <w:noProof/>
          </w:rPr>
          <w:t>McKone et al. 1998</w:t>
        </w:r>
      </w:hyperlink>
      <w:r>
        <w:rPr>
          <w:rFonts w:ascii="Times New Roman" w:hAnsi="Times New Roman" w:cs="Times New Roman"/>
          <w:noProof/>
        </w:rPr>
        <w:t xml:space="preserve">, </w:t>
      </w:r>
      <w:hyperlink w:anchor="_ENREF_79" w:tooltip="Winder, 2004 #3061" w:history="1">
        <w:r w:rsidR="00443EB3">
          <w:rPr>
            <w:rFonts w:ascii="Times New Roman" w:hAnsi="Times New Roman" w:cs="Times New Roman"/>
            <w:noProof/>
          </w:rPr>
          <w:t>Winder and Schindler 2004</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physiology </w:t>
      </w:r>
      <w:r>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77" w:tooltip="Wang, 1995 #2937" w:history="1">
        <w:r w:rsidR="00443EB3">
          <w:rPr>
            <w:rFonts w:ascii="Times New Roman" w:hAnsi="Times New Roman" w:cs="Times New Roman"/>
            <w:noProof/>
          </w:rPr>
          <w:t>Wang and Polglase 1995</w:t>
        </w:r>
      </w:hyperlink>
      <w:r>
        <w:rPr>
          <w:rFonts w:ascii="Times New Roman" w:hAnsi="Times New Roman" w:cs="Times New Roman"/>
          <w:noProof/>
        </w:rPr>
        <w:t xml:space="preserve">, </w:t>
      </w:r>
      <w:hyperlink w:anchor="_ENREF_40" w:tooltip="McCain, 2010 #1770" w:history="1">
        <w:r w:rsidR="00443EB3">
          <w:rPr>
            <w:rFonts w:ascii="Times New Roman" w:hAnsi="Times New Roman" w:cs="Times New Roman"/>
            <w:noProof/>
          </w:rPr>
          <w:t>McCain and Sanders 2010</w:t>
        </w:r>
      </w:hyperlink>
      <w:r>
        <w:rPr>
          <w:rFonts w:ascii="Times New Roman" w:hAnsi="Times New Roman" w:cs="Times New Roman"/>
          <w:noProof/>
        </w:rPr>
        <w:t xml:space="preserve">, </w:t>
      </w:r>
      <w:hyperlink w:anchor="_ENREF_69" w:tooltip="Somero, 2010 #2658" w:history="1">
        <w:r w:rsidR="00443EB3">
          <w:rPr>
            <w:rFonts w:ascii="Times New Roman" w:hAnsi="Times New Roman" w:cs="Times New Roman"/>
            <w:noProof/>
          </w:rPr>
          <w:t>Somero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diversity </w:t>
      </w:r>
      <w:r>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36" w:tooltip="McCain, 2004 #3700" w:history="1">
        <w:r w:rsidR="00443EB3">
          <w:rPr>
            <w:rFonts w:ascii="Times New Roman" w:hAnsi="Times New Roman" w:cs="Times New Roman"/>
            <w:noProof/>
          </w:rPr>
          <w:t>McCain 2004</w:t>
        </w:r>
      </w:hyperlink>
      <w:r>
        <w:rPr>
          <w:rFonts w:ascii="Times New Roman" w:hAnsi="Times New Roman" w:cs="Times New Roman"/>
          <w:noProof/>
        </w:rPr>
        <w:t xml:space="preserve">, </w:t>
      </w:r>
      <w:hyperlink w:anchor="_ENREF_37" w:tooltip="McCain, 2009 #1766" w:history="1">
        <w:r w:rsidR="00443EB3">
          <w:rPr>
            <w:rFonts w:ascii="Times New Roman" w:hAnsi="Times New Roman" w:cs="Times New Roman"/>
            <w:noProof/>
          </w:rPr>
          <w:t>2009</w:t>
        </w:r>
      </w:hyperlink>
      <w:r>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the distribution of species </w:t>
      </w:r>
      <w:r>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59" w:tooltip="Rowe, 2005 #3702" w:history="1">
        <w:r w:rsidR="00443EB3">
          <w:rPr>
            <w:rFonts w:ascii="Times New Roman" w:hAnsi="Times New Roman" w:cs="Times New Roman"/>
            <w:noProof/>
          </w:rPr>
          <w:t>Rowe 2005</w:t>
        </w:r>
      </w:hyperlink>
      <w:r w:rsidR="00F16FAA">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Many species exhibit niche tracking, the process of following limiting environmental conditions across time and space </w:t>
      </w:r>
      <w:r>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With warming temperatures, species are expected to move latitudinally towards the poles and higher in elevation in montane regions. However, not all species move in directions predicted by changing temperature</w:t>
      </w:r>
      <w:r w:rsidR="004C3FD4">
        <w:rPr>
          <w:rFonts w:ascii="Times New Roman" w:hAnsi="Times New Roman" w:cs="Times New Roman"/>
        </w:rPr>
        <w:t xml:space="preserve"> due to other factors such as precipitation, land cover change, competition with resident species, and inability for rapid migration</w:t>
      </w:r>
      <w:r w:rsidRPr="00A5736E">
        <w:rPr>
          <w:rFonts w:ascii="Times New Roman" w:hAnsi="Times New Roman" w:cs="Times New Roman"/>
        </w:rPr>
        <w:t xml:space="preserve"> </w:t>
      </w:r>
      <w:r>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F16FAA">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Understanding the capacity of organisms to adapt and shift geographic ranges in response to rapid climate change is a major challenge facing ecologists </w:t>
      </w:r>
      <w:r w:rsidR="004C3FD4" w:rsidRPr="004C3FD4">
        <w:rPr>
          <w:rFonts w:ascii="Times New Roman" w:hAnsi="Times New Roman" w:cs="Times New Roman"/>
        </w:rPr>
        <w:t xml:space="preserve">and conservation practitioners who want to </w:t>
      </w:r>
      <w:r w:rsidR="004C3FD4">
        <w:rPr>
          <w:rFonts w:ascii="Times New Roman" w:hAnsi="Times New Roman" w:cs="Times New Roman"/>
        </w:rPr>
        <w:t xml:space="preserve">take action to </w:t>
      </w:r>
      <w:r w:rsidR="004C3FD4" w:rsidRPr="004C3FD4">
        <w:rPr>
          <w:rFonts w:ascii="Times New Roman" w:hAnsi="Times New Roman" w:cs="Times New Roman"/>
        </w:rPr>
        <w:t>protect</w:t>
      </w:r>
      <w:r w:rsidR="009E6EC1">
        <w:rPr>
          <w:rFonts w:ascii="Times New Roman" w:hAnsi="Times New Roman" w:cs="Times New Roman"/>
        </w:rPr>
        <w:t xml:space="preserve"> or manage</w:t>
      </w:r>
      <w:r w:rsidR="004C3FD4" w:rsidRPr="004C3FD4">
        <w:rPr>
          <w:rFonts w:ascii="Times New Roman" w:hAnsi="Times New Roman" w:cs="Times New Roman"/>
        </w:rPr>
        <w:t xml:space="preserve"> species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&lt;EndNote&gt;&lt;Cite&gt;&lt;Author&gt;Loarie&lt;/Author&gt;&lt;Year&gt;2009&lt;/Year&gt;&lt;RecNum&gt;1621&lt;/RecNum&gt;&lt;DisplayText&gt;(Loarie et al. 2009)&lt;/DisplayText&gt;&lt;record&gt;&lt;rec-number&gt;1621&lt;/rec-number&gt;&lt;foreign-keys&gt;&lt;key app="EN" db-id="zas5rfr93d2e5cepwtupt99sawsf5rve2f9f" timestamp="1454955794"&gt;1621&lt;/key&gt;&lt;/foreign-keys&gt;&lt;ref-type name="Journal Article"&gt;17&lt;/ref-type&gt;&lt;contributors&gt;&lt;authors&gt;&lt;author&gt;Loarie, Scott R.&lt;/author&gt;&lt;author&gt;Duffy, Philip B.&lt;/author&gt;&lt;author&gt;Hamilton, Healy&lt;/author&gt;&lt;author&gt;Asner, Gregory P.&lt;/author&gt;&lt;author&gt;Field, Christopher B.&lt;/author&gt;&lt;author&gt;Ackerly, David D.&lt;/author&gt;&lt;/authors&gt;&lt;/contributors&gt;&lt;titles&gt;&lt;title&gt;The velocity of climate change&lt;/title&gt;&lt;secondary-title&gt;Nature&lt;/secondary-title&gt;&lt;/titles&gt;&lt;periodical&gt;&lt;full-title&gt;Nature&lt;/full-title&gt;&lt;/periodical&gt;&lt;pages&gt;1052-U111&lt;/pages&gt;&lt;volume&gt;462&lt;/volume&gt;&lt;number&gt;7276&lt;/number&gt;&lt;keywords&gt;&lt;keyword&gt;birds&lt;/keyword&gt;&lt;keyword&gt;change impacts&lt;/keyword&gt;&lt;keyword&gt;dispersal&lt;/keyword&gt;&lt;keyword&gt;forest&lt;/keyword&gt;&lt;keyword&gt;migration capacity&lt;/keyword&gt;&lt;keyword&gt;mountain&lt;/keyword&gt;&lt;keyword&gt;protected areas&lt;/keyword&gt;&lt;keyword&gt;shifts&lt;/keyword&gt;&lt;keyword&gt;systems&lt;/keyword&gt;&lt;keyword&gt;usa&lt;/keyword&gt;&lt;/keywords&gt;&lt;dates&gt;&lt;year&gt;2009&lt;/year&gt;&lt;/dates&gt;&lt;publisher&gt;Macmillan Publishers Limited. All rights reserved&lt;/publisher&gt;&lt;isbn&gt;0028-0836&lt;/isbn&gt;&lt;urls&gt;&lt;related-urls&gt;&lt;url&gt;&amp;lt;Go to ISI&amp;gt;://WOS:000272996000046&lt;/url&gt;&lt;url&gt;http://dx.doi.org/10.1038/nature08649&lt;/url&gt;&lt;/related-urls&gt;&lt;/urls&gt;&lt;electronic-resource-num&gt;http://www.nature.com/nature/journal/v462/n7276/suppinfo/nature08649_S1.html&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31" w:tooltip="Loarie, 2009 #1621" w:history="1">
        <w:r w:rsidR="00443EB3">
          <w:rPr>
            <w:rFonts w:ascii="Times New Roman" w:hAnsi="Times New Roman" w:cs="Times New Roman"/>
            <w:noProof/>
          </w:rPr>
          <w:t>Loarie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38D1FE54" w14:textId="383F1875" w:rsidR="0082555F" w:rsidRPr="00A5736E"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 xml:space="preserve">Montane regions offer advantages for studying </w:t>
      </w:r>
      <w:r w:rsidR="00B65994">
        <w:rPr>
          <w:rFonts w:ascii="Times New Roman" w:hAnsi="Times New Roman" w:cs="Times New Roman"/>
        </w:rPr>
        <w:t xml:space="preserve">changes in animal </w:t>
      </w:r>
      <w:r w:rsidRPr="00A5736E">
        <w:rPr>
          <w:rFonts w:ascii="Times New Roman" w:hAnsi="Times New Roman" w:cs="Times New Roman"/>
        </w:rPr>
        <w:t>distribution</w:t>
      </w:r>
      <w:r w:rsidR="00B65994">
        <w:rPr>
          <w:rFonts w:ascii="Times New Roman" w:hAnsi="Times New Roman" w:cs="Times New Roman"/>
        </w:rPr>
        <w:t>s</w:t>
      </w:r>
      <w:r w:rsidRPr="00A5736E">
        <w:rPr>
          <w:rFonts w:ascii="Times New Roman" w:hAnsi="Times New Roman" w:cs="Times New Roman"/>
        </w:rPr>
        <w:t xml:space="preserve"> associated with climate change. Climate change effects are expected to be observed earlier and more consistently over elevational gradients than over larger latitudinal gradients</w:t>
      </w:r>
      <w:r w:rsidR="002637F2">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7" w:tooltip="Shoo, 2006 #2585" w:history="1">
        <w:r w:rsidR="00443EB3">
          <w:rPr>
            <w:rFonts w:ascii="Times New Roman" w:hAnsi="Times New Roman" w:cs="Times New Roman"/>
            <w:noProof/>
          </w:rPr>
          <w:t>Shoo et al. 2006</w:t>
        </w:r>
      </w:hyperlink>
      <w:r w:rsidR="002637F2">
        <w:rPr>
          <w:rFonts w:ascii="Times New Roman" w:hAnsi="Times New Roman" w:cs="Times New Roman"/>
          <w:noProof/>
        </w:rPr>
        <w:t xml:space="preserve">, </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w:t>
      </w:r>
      <w:r w:rsidR="002637F2">
        <w:rPr>
          <w:rFonts w:ascii="Times New Roman" w:hAnsi="Times New Roman" w:cs="Times New Roman"/>
        </w:rPr>
        <w:fldChar w:fldCharType="end"/>
      </w:r>
      <w:r w:rsidRPr="00A5736E">
        <w:rPr>
          <w:rFonts w:ascii="Times New Roman" w:hAnsi="Times New Roman" w:cs="Times New Roman"/>
        </w:rPr>
        <w:t xml:space="preserve">. Species may have greater ability to move over an elevational gradient than a latitudinal gradient in response to climatic change </w:t>
      </w:r>
      <w:r w:rsidR="00696969">
        <w:rPr>
          <w:rFonts w:ascii="Times New Roman" w:hAnsi="Times New Roman" w:cs="Times New Roman"/>
        </w:rPr>
        <w:t xml:space="preserve">because there are often </w:t>
      </w:r>
      <w:r w:rsidRPr="00A5736E">
        <w:rPr>
          <w:rFonts w:ascii="Times New Roman" w:hAnsi="Times New Roman" w:cs="Times New Roman"/>
        </w:rPr>
        <w:t>fewer human-created barriers</w:t>
      </w:r>
      <w:r w:rsidR="00696969">
        <w:rPr>
          <w:rFonts w:ascii="Times New Roman" w:hAnsi="Times New Roman" w:cs="Times New Roman"/>
        </w:rPr>
        <w:t xml:space="preserve">, and the physical distance </w:t>
      </w:r>
      <w:r w:rsidR="008C6480">
        <w:rPr>
          <w:rFonts w:ascii="Times New Roman" w:hAnsi="Times New Roman" w:cs="Times New Roman"/>
        </w:rPr>
        <w:t>to track a favorable climate niche is more likely within</w:t>
      </w:r>
      <w:r w:rsidR="00696969">
        <w:rPr>
          <w:rFonts w:ascii="Times New Roman" w:hAnsi="Times New Roman" w:cs="Times New Roman"/>
        </w:rPr>
        <w:t xml:space="preserve"> </w:t>
      </w:r>
      <w:r w:rsidR="007A70EB">
        <w:rPr>
          <w:rFonts w:ascii="Times New Roman" w:hAnsi="Times New Roman" w:cs="Times New Roman"/>
        </w:rPr>
        <w:t xml:space="preserve">the </w:t>
      </w:r>
      <w:r w:rsidR="00696969">
        <w:rPr>
          <w:rFonts w:ascii="Times New Roman" w:hAnsi="Times New Roman" w:cs="Times New Roman"/>
        </w:rPr>
        <w:t>dispersal distance for many organisms</w:t>
      </w:r>
      <w:r w:rsidR="00303AE0">
        <w:rPr>
          <w:rFonts w:ascii="Times New Roman" w:hAnsi="Times New Roman" w:cs="Times New Roman"/>
        </w:rPr>
        <w:t>.</w:t>
      </w:r>
      <w:r w:rsidRPr="00A5736E">
        <w:rPr>
          <w:rFonts w:ascii="Times New Roman" w:hAnsi="Times New Roman" w:cs="Times New Roman"/>
        </w:rPr>
        <w:t xml:space="preserve"> Additionally, the steepness of the gradient allows researchers to conduct more </w:t>
      </w:r>
      <w:r w:rsidR="008C6480">
        <w:rPr>
          <w:rFonts w:ascii="Times New Roman" w:hAnsi="Times New Roman" w:cs="Times New Roman"/>
        </w:rPr>
        <w:t>thorough</w:t>
      </w:r>
      <w:r w:rsidRPr="00A5736E">
        <w:rPr>
          <w:rFonts w:ascii="Times New Roman" w:hAnsi="Times New Roman" w:cs="Times New Roman"/>
        </w:rPr>
        <w:t xml:space="preserve"> surveys compared with having to cover much larger areas across a species’ latitudinal gradient. Finally, montane regions have the </w:t>
      </w:r>
      <w:r w:rsidRPr="00A5736E">
        <w:rPr>
          <w:rFonts w:ascii="Times New Roman" w:hAnsi="Times New Roman" w:cs="Times New Roman"/>
        </w:rPr>
        <w:lastRenderedPageBreak/>
        <w:t xml:space="preserve">potential to compress species at the tops of the mountains and create “sky islands” for species unable to move between suitable mountaintop habitats </w:t>
      </w:r>
      <w:r>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43" w:tooltip="Milanovich, 2010 #2166" w:history="1">
        <w:r w:rsidR="00443EB3">
          <w:rPr>
            <w:rFonts w:ascii="Times New Roman" w:hAnsi="Times New Roman" w:cs="Times New Roman"/>
            <w:noProof/>
          </w:rPr>
          <w:t>Milanovich et al. 2010</w:t>
        </w:r>
      </w:hyperlink>
      <w:r w:rsidR="00F16FAA">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0B0FA7C8" w14:textId="617981D5" w:rsidR="00EB39DB" w:rsidRDefault="0082555F" w:rsidP="00737AE5">
      <w:pPr>
        <w:spacing w:line="480" w:lineRule="auto"/>
        <w:rPr>
          <w:rFonts w:ascii="Times New Roman" w:hAnsi="Times New Roman" w:cs="Times New Roman"/>
        </w:rPr>
      </w:pPr>
      <w:r w:rsidRPr="00A5736E">
        <w:rPr>
          <w:rFonts w:ascii="Times New Roman" w:hAnsi="Times New Roman" w:cs="Times New Roman"/>
        </w:rPr>
        <w:tab/>
      </w:r>
      <w:r w:rsidR="005F5664" w:rsidRPr="005F5664">
        <w:rPr>
          <w:rFonts w:ascii="Times New Roman" w:hAnsi="Times New Roman" w:cs="Times New Roman"/>
        </w:rPr>
        <w:t>There has been little consensus on which traits impact a species’ ability to shift their range in response to changing climates’</w:t>
      </w:r>
      <w:r w:rsidR="005F5664">
        <w:rPr>
          <w:rFonts w:ascii="Times New Roman" w:hAnsi="Times New Roman" w:cs="Times New Roman"/>
        </w:rPr>
        <w:t xml:space="preserve">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&lt;EndNote&gt;&lt;Cite&gt;&lt;Author&gt;Angert&lt;/Author&gt;&lt;Year&gt;2011&lt;/Year&gt;&lt;RecNum&gt;59&lt;/RecNum&gt;&lt;DisplayText&gt;(Angert et al. 2011)&lt;/DisplayText&gt;&lt;record&gt;&lt;rec-number&gt;59&lt;/rec-number&gt;&lt;foreign-keys&gt;&lt;key app="EN" db-id="zas5rfr93d2e5cepwtupt99sawsf5rve2f9f" timestamp="1454955791"&gt;59&lt;/key&gt;&lt;/foreign-keys&gt;&lt;ref-type name="Journal Article"&gt;17&lt;/ref-type&gt;&lt;contributors&gt;&lt;authors&gt;&lt;author&gt;Angert, Amy L.&lt;/author&gt;&lt;author&gt;Crozier, Lisa G.&lt;/author&gt;&lt;author&gt;Rissler, Leslie J.&lt;/author&gt;&lt;author&gt;Gilman, Sarah E.&lt;/author&gt;&lt;author&gt;Tewksbury, Josh J.&lt;/author&gt;&lt;author&gt;Chunco, Amanda J.&lt;/author&gt;&lt;/authors&gt;&lt;/contributors&gt;&lt;titles&gt;&lt;title&gt;Do species’ traits predict recent shifts at expanding range edges?&lt;/title&gt;&lt;secondary-title&gt;Ecology Letters&lt;/secondary-title&gt;&lt;/titles&gt;&lt;periodical&gt;&lt;full-title&gt;Ecology Letters&lt;/full-title&gt;&lt;/periodical&gt;&lt;pages&gt;677-689&lt;/pages&gt;&lt;volume&gt;14&lt;/volume&gt;&lt;number&gt;7&lt;/number&gt;&lt;keywords&gt;&lt;keyword&gt;Dispersal&lt;/keyword&gt;&lt;keyword&gt;global climate change&lt;/keyword&gt;&lt;keyword&gt;life history&lt;/keyword&gt;&lt;keyword&gt;range expansion&lt;/keyword&gt;&lt;/keywords&gt;&lt;dates&gt;&lt;year&gt;2011&lt;/year&gt;&lt;/dates&gt;&lt;publisher&gt;Blackwell Publishing Ltd&lt;/publisher&gt;&lt;isbn&gt;1461-0248&lt;/isbn&gt;&lt;urls&gt;&lt;related-urls&gt;&lt;url&gt;http://dx.doi.org/10.1111/j.1461-0248.2011.01620.x&lt;/url&gt;&lt;url&gt;http://doi.wiley.com/10.1111/j.1461-0248.2011.01620.x&lt;/url&gt;&lt;url&gt;papers2://publication/doi/10.1111/j.1461-0248.2011.01620.x&lt;/url&gt;&lt;/related-urls&gt;&lt;pdf-urls&gt;&lt;url&gt;file:///Users/Dan/Documents/Mendeley Desktop//Angert et al._2011_Do species’ traits predict recent shifts at expanding range edges.pdf&lt;/url&gt;&lt;/pdf-urls&gt;&lt;/urls&gt;&lt;electronic-resource-num&gt;10.1111/j.1461-0248.2011.01620.x&lt;/electronic-resource-num&gt;&lt;/record&gt;&lt;/Cite&gt;&lt;/EndNote&gt;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2" w:tooltip="Angert, 2011 #59" w:history="1">
        <w:r w:rsidR="00443EB3">
          <w:rPr>
            <w:rFonts w:ascii="Times New Roman" w:hAnsi="Times New Roman" w:cs="Times New Roman"/>
            <w:noProof/>
          </w:rPr>
          <w:t>Angert et al. 2011</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The ability to track an existing climatic niche may be influenced by dispersal capabilities, life history, behavioral traits, diet breadth, specific habitat needs, and landscape characteristics. </w:t>
      </w:r>
      <w:proofErr w:type="spellStart"/>
      <w:r w:rsidRPr="00A5736E">
        <w:rPr>
          <w:rFonts w:ascii="Times New Roman" w:hAnsi="Times New Roman" w:cs="Times New Roman"/>
        </w:rPr>
        <w:t>Laurance</w:t>
      </w:r>
      <w:proofErr w:type="spellEnd"/>
      <w:r w:rsidRPr="00A5736E">
        <w:rPr>
          <w:rFonts w:ascii="Times New Roman" w:hAnsi="Times New Roman" w:cs="Times New Roman"/>
        </w:rPr>
        <w:t xml:space="preserve"> et al. </w:t>
      </w:r>
      <w:r>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29" w:tooltip="Laurance, 2011 #3701" w:history="1">
        <w:r w:rsidR="00443EB3">
          <w:rPr>
            <w:rFonts w:ascii="Times New Roman" w:hAnsi="Times New Roman" w:cs="Times New Roman"/>
            <w:noProof/>
          </w:rPr>
          <w:t>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suggest</w:t>
      </w:r>
      <w:r w:rsidR="001900A5">
        <w:rPr>
          <w:rFonts w:ascii="Times New Roman" w:hAnsi="Times New Roman" w:cs="Times New Roman"/>
        </w:rPr>
        <w:t>ed</w:t>
      </w:r>
      <w:r w:rsidRPr="00A5736E">
        <w:rPr>
          <w:rFonts w:ascii="Times New Roman" w:hAnsi="Times New Roman" w:cs="Times New Roman"/>
        </w:rPr>
        <w:t xml:space="preserve"> high elevation specialists are at </w:t>
      </w:r>
      <w:r w:rsidR="007A70EB">
        <w:rPr>
          <w:rFonts w:ascii="Times New Roman" w:hAnsi="Times New Roman" w:cs="Times New Roman"/>
        </w:rPr>
        <w:t>greater</w:t>
      </w:r>
      <w:r w:rsidR="007A70EB" w:rsidRPr="00A5736E">
        <w:rPr>
          <w:rFonts w:ascii="Times New Roman" w:hAnsi="Times New Roman" w:cs="Times New Roman"/>
        </w:rPr>
        <w:t xml:space="preserve"> </w:t>
      </w:r>
      <w:r w:rsidRPr="00A5736E">
        <w:rPr>
          <w:rFonts w:ascii="Times New Roman" w:hAnsi="Times New Roman" w:cs="Times New Roman"/>
        </w:rPr>
        <w:t xml:space="preserve">risk of extinction </w:t>
      </w:r>
      <w:r w:rsidR="007A70EB">
        <w:rPr>
          <w:rFonts w:ascii="Times New Roman" w:hAnsi="Times New Roman" w:cs="Times New Roman"/>
        </w:rPr>
        <w:t xml:space="preserve">due in part to the higher frequency </w:t>
      </w:r>
      <w:r w:rsidR="00EB39DB">
        <w:rPr>
          <w:rFonts w:ascii="Times New Roman" w:hAnsi="Times New Roman" w:cs="Times New Roman"/>
        </w:rPr>
        <w:t xml:space="preserve">of </w:t>
      </w:r>
      <w:r w:rsidRPr="00A5736E">
        <w:rPr>
          <w:rFonts w:ascii="Times New Roman" w:hAnsi="Times New Roman" w:cs="Times New Roman"/>
        </w:rPr>
        <w:t xml:space="preserve">specialization among ectotherms </w:t>
      </w:r>
      <w:r w:rsidR="00EB39DB">
        <w:rPr>
          <w:rFonts w:ascii="Times New Roman" w:hAnsi="Times New Roman" w:cs="Times New Roman"/>
        </w:rPr>
        <w:t>compared with</w:t>
      </w:r>
      <w:r w:rsidRPr="00A5736E">
        <w:rPr>
          <w:rFonts w:ascii="Times New Roman" w:hAnsi="Times New Roman" w:cs="Times New Roman"/>
        </w:rPr>
        <w:t xml:space="preserve"> endotherm</w:t>
      </w:r>
      <w:r w:rsidR="00EB39DB">
        <w:rPr>
          <w:rFonts w:ascii="Times New Roman" w:hAnsi="Times New Roman" w:cs="Times New Roman"/>
        </w:rPr>
        <w:t>s</w:t>
      </w:r>
      <w:r w:rsidR="007A70EB">
        <w:rPr>
          <w:rFonts w:ascii="Times New Roman" w:hAnsi="Times New Roman" w:cs="Times New Roman"/>
        </w:rPr>
        <w:t>. As such,</w:t>
      </w:r>
      <w:r w:rsidR="00EB39DB">
        <w:rPr>
          <w:rFonts w:ascii="Times New Roman" w:hAnsi="Times New Roman" w:cs="Times New Roman"/>
        </w:rPr>
        <w:t xml:space="preserve"> groups like montane salamanders </w:t>
      </w:r>
      <w:r w:rsidR="007A70EB">
        <w:rPr>
          <w:rFonts w:ascii="Times New Roman" w:hAnsi="Times New Roman" w:cs="Times New Roman"/>
        </w:rPr>
        <w:t xml:space="preserve">may be </w:t>
      </w:r>
      <w:r w:rsidR="00EB39DB">
        <w:rPr>
          <w:rFonts w:ascii="Times New Roman" w:hAnsi="Times New Roman" w:cs="Times New Roman"/>
        </w:rPr>
        <w:t>especially vulnerable to climate-induced extinction.</w:t>
      </w:r>
      <w:r w:rsidRPr="00A5736E">
        <w:rPr>
          <w:rFonts w:ascii="Times New Roman" w:hAnsi="Times New Roman" w:cs="Times New Roman"/>
        </w:rPr>
        <w:t xml:space="preserve"> </w:t>
      </w:r>
      <w:r w:rsidR="00BD0EDF">
        <w:rPr>
          <w:rFonts w:ascii="Times New Roman" w:hAnsi="Times New Roman" w:cs="Times New Roman"/>
        </w:rPr>
        <w:t>The southern Appalachian Mountains are home to the greatest diversity of salamanders in the world. In addition to having high elevation specialists in close proximity to congeneric low elevation species, this region supports species with a variety of life history traits (e.g. fully aquatic to fully terrestrial) and body sizes (e.g.</w:t>
      </w:r>
      <w:r w:rsidR="002B6A80">
        <w:rPr>
          <w:rFonts w:ascii="Times New Roman" w:hAnsi="Times New Roman" w:cs="Times New Roman"/>
        </w:rPr>
        <w:t>,</w:t>
      </w:r>
      <w:r w:rsidR="00BD0EDF">
        <w:rPr>
          <w:rFonts w:ascii="Times New Roman" w:hAnsi="Times New Roman" w:cs="Times New Roman"/>
        </w:rPr>
        <w:t xml:space="preserve"> </w:t>
      </w:r>
      <w:r w:rsidR="00EF0C72">
        <w:rPr>
          <w:rFonts w:ascii="Times New Roman" w:hAnsi="Times New Roman" w:cs="Times New Roman"/>
        </w:rPr>
        <w:t xml:space="preserve">0.1 – 2,200 g). The diversity, high endemism, low vagility, and range of life history traits make salamanders in the southern Appalachian </w:t>
      </w:r>
      <w:r w:rsidR="002B6A80">
        <w:rPr>
          <w:rFonts w:ascii="Times New Roman" w:hAnsi="Times New Roman" w:cs="Times New Roman"/>
        </w:rPr>
        <w:t>Mountains</w:t>
      </w:r>
      <w:r w:rsidR="00EF0C72">
        <w:rPr>
          <w:rFonts w:ascii="Times New Roman" w:hAnsi="Times New Roman" w:cs="Times New Roman"/>
        </w:rPr>
        <w:t xml:space="preserve"> ideal for understanding elevational distributions and responses to climate change. </w:t>
      </w:r>
      <w:r w:rsidR="00143888">
        <w:rPr>
          <w:rFonts w:ascii="Times New Roman" w:hAnsi="Times New Roman" w:cs="Times New Roman"/>
        </w:rPr>
        <w:t>Furthermore</w:t>
      </w:r>
      <w:r w:rsidR="006D2F4C">
        <w:rPr>
          <w:rFonts w:ascii="Times New Roman" w:hAnsi="Times New Roman" w:cs="Times New Roman"/>
        </w:rPr>
        <w:t>, recent studies suggested that southern Appalachian salamanders are declining</w:t>
      </w:r>
      <w:r w:rsidR="008C6480">
        <w:rPr>
          <w:rFonts w:ascii="Times New Roman" w:hAnsi="Times New Roman" w:cs="Times New Roman"/>
        </w:rPr>
        <w:t xml:space="preserve"> in abundance and range</w:t>
      </w:r>
      <w:r w:rsidR="00667A77">
        <w:rPr>
          <w:rFonts w:ascii="Times New Roman" w:hAnsi="Times New Roman" w:cs="Times New Roman"/>
        </w:rPr>
        <w:t xml:space="preserve"> </w:t>
      </w:r>
      <w:r w:rsidR="00667A77">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667A77">
        <w:rPr>
          <w:rFonts w:ascii="Times New Roman" w:hAnsi="Times New Roman" w:cs="Times New Roman"/>
        </w:rPr>
      </w:r>
      <w:r w:rsidR="00667A77">
        <w:rPr>
          <w:rFonts w:ascii="Times New Roman" w:hAnsi="Times New Roman" w:cs="Times New Roman"/>
        </w:rPr>
        <w:fldChar w:fldCharType="separate"/>
      </w:r>
      <w:r w:rsidR="00667A77">
        <w:rPr>
          <w:rFonts w:ascii="Times New Roman" w:hAnsi="Times New Roman" w:cs="Times New Roman"/>
          <w:noProof/>
        </w:rPr>
        <w:t>(</w:t>
      </w:r>
      <w:hyperlink w:anchor="_ENREF_21" w:tooltip="Highton, 2005 #1169" w:history="1">
        <w:r w:rsidR="00443EB3">
          <w:rPr>
            <w:rFonts w:ascii="Times New Roman" w:hAnsi="Times New Roman" w:cs="Times New Roman"/>
            <w:noProof/>
          </w:rPr>
          <w:t>Highton 2005</w:t>
        </w:r>
      </w:hyperlink>
      <w:r w:rsidR="00667A77">
        <w:rPr>
          <w:rFonts w:ascii="Times New Roman" w:hAnsi="Times New Roman" w:cs="Times New Roman"/>
          <w:noProof/>
        </w:rPr>
        <w:t xml:space="preserve">, </w:t>
      </w:r>
      <w:hyperlink w:anchor="_ENREF_6" w:tooltip="Caruso, 2012 #419" w:history="1">
        <w:r w:rsidR="00443EB3">
          <w:rPr>
            <w:rFonts w:ascii="Times New Roman" w:hAnsi="Times New Roman" w:cs="Times New Roman"/>
            <w:noProof/>
          </w:rPr>
          <w:t>Caruso and Lips 2012</w:t>
        </w:r>
      </w:hyperlink>
      <w:r w:rsidR="00667A77">
        <w:rPr>
          <w:rFonts w:ascii="Times New Roman" w:hAnsi="Times New Roman" w:cs="Times New Roman"/>
          <w:noProof/>
        </w:rPr>
        <w:t xml:space="preserve">, </w:t>
      </w:r>
      <w:hyperlink w:anchor="_ENREF_1" w:tooltip="Adams, 2013 #18" w:history="1">
        <w:r w:rsidR="00443EB3">
          <w:rPr>
            <w:rFonts w:ascii="Times New Roman" w:hAnsi="Times New Roman" w:cs="Times New Roman"/>
            <w:noProof/>
          </w:rPr>
          <w:t>Adams et al. 2013</w:t>
        </w:r>
      </w:hyperlink>
      <w:r w:rsidR="00667A77">
        <w:rPr>
          <w:rFonts w:ascii="Times New Roman" w:hAnsi="Times New Roman" w:cs="Times New Roman"/>
          <w:noProof/>
        </w:rPr>
        <w:t>)</w:t>
      </w:r>
      <w:r w:rsidR="00667A77">
        <w:rPr>
          <w:rFonts w:ascii="Times New Roman" w:hAnsi="Times New Roman" w:cs="Times New Roman"/>
        </w:rPr>
        <w:fldChar w:fldCharType="end"/>
      </w:r>
      <w:r w:rsidR="00667A77">
        <w:rPr>
          <w:rFonts w:ascii="Times New Roman" w:hAnsi="Times New Roman" w:cs="Times New Roman"/>
        </w:rPr>
        <w:t xml:space="preserve"> </w:t>
      </w:r>
      <w:r w:rsidR="006D2F4C">
        <w:rPr>
          <w:rFonts w:ascii="Times New Roman" w:hAnsi="Times New Roman" w:cs="Times New Roman"/>
        </w:rPr>
        <w:t>and possibly shrinking in body size</w:t>
      </w:r>
      <w:r w:rsidR="00667A77">
        <w:rPr>
          <w:rFonts w:ascii="Times New Roman" w:hAnsi="Times New Roman" w:cs="Times New Roman"/>
        </w:rPr>
        <w:t xml:space="preserve"> </w:t>
      </w:r>
      <w:commentRangeStart w:id="3"/>
      <w:commentRangeStart w:id="4"/>
      <w:r w:rsidR="004F5C42">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sidR="004F5C42">
        <w:rPr>
          <w:rFonts w:ascii="Times New Roman" w:hAnsi="Times New Roman" w:cs="Times New Roman"/>
        </w:rPr>
      </w:r>
      <w:r w:rsidR="004F5C42">
        <w:rPr>
          <w:rFonts w:ascii="Times New Roman" w:hAnsi="Times New Roman" w:cs="Times New Roman"/>
        </w:rPr>
        <w:fldChar w:fldCharType="separate"/>
      </w:r>
      <w:r w:rsidR="00A4641D">
        <w:rPr>
          <w:rFonts w:ascii="Times New Roman" w:hAnsi="Times New Roman" w:cs="Times New Roman"/>
          <w:noProof/>
        </w:rPr>
        <w:t>(</w:t>
      </w:r>
      <w:hyperlink w:anchor="_ENREF_7" w:tooltip="Caruso, 2014 #420" w:history="1">
        <w:r w:rsidR="00443EB3">
          <w:rPr>
            <w:rFonts w:ascii="Times New Roman" w:hAnsi="Times New Roman" w:cs="Times New Roman"/>
            <w:noProof/>
          </w:rPr>
          <w:t>Caruso et al. 2014 but see Peterman et al. In press</w:t>
        </w:r>
      </w:hyperlink>
      <w:r w:rsidR="00A4641D">
        <w:rPr>
          <w:rFonts w:ascii="Times New Roman" w:hAnsi="Times New Roman" w:cs="Times New Roman"/>
          <w:noProof/>
        </w:rPr>
        <w:t xml:space="preserve">, </w:t>
      </w:r>
      <w:hyperlink w:anchor="_ENREF_48" w:tooltip="Peterman, In press #3697" w:history="1">
        <w:r w:rsidR="00443EB3">
          <w:rPr>
            <w:rFonts w:ascii="Times New Roman" w:hAnsi="Times New Roman" w:cs="Times New Roman"/>
            <w:noProof/>
          </w:rPr>
          <w:t>Peterman et al. In press</w:t>
        </w:r>
      </w:hyperlink>
      <w:r w:rsidR="00A4641D">
        <w:rPr>
          <w:rFonts w:ascii="Times New Roman" w:hAnsi="Times New Roman" w:cs="Times New Roman"/>
          <w:noProof/>
        </w:rPr>
        <w:t>)</w:t>
      </w:r>
      <w:r w:rsidR="004F5C42">
        <w:rPr>
          <w:rFonts w:ascii="Times New Roman" w:hAnsi="Times New Roman" w:cs="Times New Roman"/>
        </w:rPr>
        <w:fldChar w:fldCharType="end"/>
      </w:r>
      <w:commentRangeEnd w:id="3"/>
      <w:commentRangeEnd w:id="4"/>
      <w:r w:rsidR="001900A5">
        <w:rPr>
          <w:rStyle w:val="CommentReference"/>
        </w:rPr>
        <w:commentReference w:id="3"/>
      </w:r>
      <w:r w:rsidR="001900A5">
        <w:rPr>
          <w:rStyle w:val="CommentReference"/>
        </w:rPr>
        <w:commentReference w:id="4"/>
      </w:r>
      <w:r w:rsidR="006D2F4C">
        <w:rPr>
          <w:rFonts w:ascii="Times New Roman" w:hAnsi="Times New Roman" w:cs="Times New Roman"/>
        </w:rPr>
        <w:t xml:space="preserve">. However, the baseline for comparison and the </w:t>
      </w:r>
      <w:r w:rsidR="008C6480">
        <w:rPr>
          <w:rFonts w:ascii="Times New Roman" w:hAnsi="Times New Roman" w:cs="Times New Roman"/>
        </w:rPr>
        <w:t>accuracy</w:t>
      </w:r>
      <w:r w:rsidR="006D2F4C">
        <w:rPr>
          <w:rFonts w:ascii="Times New Roman" w:hAnsi="Times New Roman" w:cs="Times New Roman"/>
        </w:rPr>
        <w:t xml:space="preserve"> of these estimates have been questioned</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E1614E">
        <w:rPr>
          <w:rFonts w:ascii="Times New Roman" w:hAnsi="Times New Roman" w:cs="Times New Roman"/>
          <w:noProof/>
        </w:rPr>
        <w:t>(</w:t>
      </w:r>
      <w:hyperlink w:anchor="_ENREF_9" w:tooltip="Connette, 2015 #517" w:history="1">
        <w:r w:rsidR="00443EB3">
          <w:rPr>
            <w:rFonts w:ascii="Times New Roman" w:hAnsi="Times New Roman" w:cs="Times New Roman"/>
            <w:noProof/>
          </w:rPr>
          <w:t>Connette et al. 2015</w:t>
        </w:r>
      </w:hyperlink>
      <w:r w:rsidR="00E1614E">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E1614E">
        <w:rPr>
          <w:rFonts w:ascii="Times New Roman" w:hAnsi="Times New Roman" w:cs="Times New Roman"/>
          <w:noProof/>
        </w:rPr>
        <w:t>)</w:t>
      </w:r>
      <w:r w:rsidR="00E1614E">
        <w:rPr>
          <w:rFonts w:ascii="Times New Roman" w:hAnsi="Times New Roman" w:cs="Times New Roman"/>
        </w:rPr>
        <w:fldChar w:fldCharType="end"/>
      </w:r>
      <w:r w:rsidR="006D2F4C">
        <w:rPr>
          <w:rFonts w:ascii="Times New Roman" w:hAnsi="Times New Roman" w:cs="Times New Roman"/>
        </w:rPr>
        <w:t>.</w:t>
      </w:r>
    </w:p>
    <w:p w14:paraId="5FA6C684" w14:textId="1C6FAD4E" w:rsidR="0082555F" w:rsidRPr="00A5736E" w:rsidRDefault="00EB39DB" w:rsidP="00737AE5">
      <w:pPr>
        <w:spacing w:line="480" w:lineRule="auto"/>
        <w:ind w:firstLine="720"/>
        <w:rPr>
          <w:rFonts w:ascii="Times New Roman" w:hAnsi="Times New Roman" w:cs="Times New Roman"/>
        </w:rPr>
      </w:pPr>
      <w:r>
        <w:rPr>
          <w:rFonts w:ascii="Times New Roman" w:hAnsi="Times New Roman" w:cs="Times New Roman"/>
        </w:rPr>
        <w:t>U</w:t>
      </w:r>
      <w:r w:rsidR="0082555F" w:rsidRPr="00A5736E">
        <w:rPr>
          <w:rFonts w:ascii="Times New Roman" w:hAnsi="Times New Roman" w:cs="Times New Roman"/>
        </w:rPr>
        <w:t xml:space="preserve">nderstanding climate effects on species over elevational gradients is hindered by </w:t>
      </w:r>
      <w:r w:rsidR="006C6686">
        <w:rPr>
          <w:rFonts w:ascii="Times New Roman" w:hAnsi="Times New Roman" w:cs="Times New Roman"/>
        </w:rPr>
        <w:t>limitations</w:t>
      </w:r>
      <w:r w:rsidR="0082555F" w:rsidRPr="00A5736E">
        <w:rPr>
          <w:rFonts w:ascii="Times New Roman" w:hAnsi="Times New Roman" w:cs="Times New Roman"/>
        </w:rPr>
        <w:t xml:space="preserve"> of existing data. There is a wealth of recent and historic presence-only data from </w:t>
      </w:r>
      <w:r w:rsidR="0082555F" w:rsidRPr="00A5736E">
        <w:rPr>
          <w:rFonts w:ascii="Times New Roman" w:hAnsi="Times New Roman" w:cs="Times New Roman"/>
        </w:rPr>
        <w:lastRenderedPageBreak/>
        <w:t>museum records and opportunistic reports, but the lack of systematic surveys limits the utility of these data</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D55B4D">
        <w:rPr>
          <w:rFonts w:ascii="Times New Roman" w:hAnsi="Times New Roman" w:cs="Times New Roman"/>
          <w:noProof/>
        </w:rPr>
        <w:t>(</w:t>
      </w:r>
      <w:hyperlink w:anchor="_ENREF_27" w:tooltip="Kery, 2006 #1428" w:history="1">
        <w:r w:rsidR="00443EB3">
          <w:rPr>
            <w:rFonts w:ascii="Times New Roman" w:hAnsi="Times New Roman" w:cs="Times New Roman"/>
            <w:noProof/>
          </w:rPr>
          <w:t>Kery et al. 2006</w:t>
        </w:r>
      </w:hyperlink>
      <w:r w:rsidR="00D55B4D">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D55B4D">
        <w:rPr>
          <w:rFonts w:ascii="Times New Roman" w:hAnsi="Times New Roman" w:cs="Times New Roman"/>
          <w:noProof/>
        </w:rPr>
        <w:t>)</w:t>
      </w:r>
      <w:r w:rsidR="00E1614E">
        <w:rPr>
          <w:rFonts w:ascii="Times New Roman" w:hAnsi="Times New Roman" w:cs="Times New Roman"/>
        </w:rPr>
        <w:fldChar w:fldCharType="end"/>
      </w:r>
      <w:r w:rsidR="00AE79B2">
        <w:rPr>
          <w:rFonts w:ascii="Times New Roman" w:hAnsi="Times New Roman" w:cs="Times New Roman"/>
        </w:rPr>
        <w:t>. Opportunistic p</w:t>
      </w:r>
      <w:r w:rsidR="0082555F" w:rsidRPr="00A5736E">
        <w:rPr>
          <w:rFonts w:ascii="Times New Roman" w:hAnsi="Times New Roman" w:cs="Times New Roman"/>
        </w:rPr>
        <w:t xml:space="preserve">resence-only data can only be used to determine the minimum extent of a species range and resurveying of these areas only provides information about extinctions. It does not provide information on colonization, range expansions, or range shifts because there is </w:t>
      </w:r>
      <w:r w:rsidR="006C6686">
        <w:rPr>
          <w:rFonts w:ascii="Times New Roman" w:hAnsi="Times New Roman" w:cs="Times New Roman"/>
        </w:rPr>
        <w:t>no</w:t>
      </w:r>
      <w:r w:rsidR="0082555F" w:rsidRPr="00A5736E">
        <w:rPr>
          <w:rFonts w:ascii="Times New Roman" w:hAnsi="Times New Roman" w:cs="Times New Roman"/>
        </w:rPr>
        <w:t xml:space="preserve"> information about where the species did not occur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Additionally, systematic surveys without temporal replication have biased range estimation because false absences under</w:t>
      </w:r>
      <w:r w:rsidR="002B6A80">
        <w:rPr>
          <w:rFonts w:ascii="Times New Roman" w:hAnsi="Times New Roman" w:cs="Times New Roman"/>
        </w:rPr>
        <w:t>-</w:t>
      </w:r>
      <w:r w:rsidR="0082555F" w:rsidRPr="00A5736E">
        <w:rPr>
          <w:rFonts w:ascii="Times New Roman" w:hAnsi="Times New Roman" w:cs="Times New Roman"/>
        </w:rPr>
        <w:t>predict historic range and extinction while over</w:t>
      </w:r>
      <w:r w:rsidR="002B6A80">
        <w:rPr>
          <w:rFonts w:ascii="Times New Roman" w:hAnsi="Times New Roman" w:cs="Times New Roman"/>
        </w:rPr>
        <w:t>-</w:t>
      </w:r>
      <w:r w:rsidR="0082555F" w:rsidRPr="00A5736E">
        <w:rPr>
          <w:rFonts w:ascii="Times New Roman" w:hAnsi="Times New Roman" w:cs="Times New Roman"/>
        </w:rPr>
        <w:t xml:space="preserve">predicting colonization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Recent statistical developments using a combination of spatial and temporal replication allow for reduced bias of colonization and extinction estimates </w:t>
      </w:r>
      <w:r w:rsidR="0082555F">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32" w:tooltip="Mackenzie, 2002 #3703" w:history="1">
        <w:r w:rsidR="00443EB3">
          <w:rPr>
            <w:rFonts w:ascii="Times New Roman" w:hAnsi="Times New Roman" w:cs="Times New Roman"/>
            <w:noProof/>
          </w:rPr>
          <w:t>Mackenzie et al. 2002</w:t>
        </w:r>
      </w:hyperlink>
      <w:r w:rsidR="0082555F">
        <w:rPr>
          <w:rFonts w:ascii="Times New Roman" w:hAnsi="Times New Roman" w:cs="Times New Roman"/>
          <w:noProof/>
        </w:rPr>
        <w:t xml:space="preserve">, </w:t>
      </w:r>
      <w:hyperlink w:anchor="_ENREF_33" w:tooltip="MacKenzie, 2006 #3704" w:history="1">
        <w:r w:rsidR="00443EB3">
          <w:rPr>
            <w:rFonts w:ascii="Times New Roman" w:hAnsi="Times New Roman" w:cs="Times New Roman"/>
            <w:noProof/>
          </w:rPr>
          <w:t>MacKenzie et al. 2006</w:t>
        </w:r>
      </w:hyperlink>
      <w:r w:rsidR="0082555F">
        <w:rPr>
          <w:rFonts w:ascii="Times New Roman" w:hAnsi="Times New Roman" w:cs="Times New Roman"/>
          <w:noProof/>
        </w:rPr>
        <w:t xml:space="preserve">, </w:t>
      </w:r>
      <w:hyperlink w:anchor="_ENREF_34" w:tooltip="MacKenzie, 2009 #3705" w:history="1">
        <w:r w:rsidR="00443EB3">
          <w:rPr>
            <w:rFonts w:ascii="Times New Roman" w:hAnsi="Times New Roman" w:cs="Times New Roman"/>
            <w:noProof/>
          </w:rPr>
          <w:t>MacKenzie et al. 2009</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and unbiased estimates of abundance across gradients, even in fluctuating populations </w:t>
      </w:r>
      <w:r w:rsidR="0082555F">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63" w:tooltip="Royle, 2004 #612" w:history="1">
        <w:r w:rsidR="00443EB3">
          <w:rPr>
            <w:rFonts w:ascii="Times New Roman" w:hAnsi="Times New Roman" w:cs="Times New Roman"/>
            <w:noProof/>
          </w:rPr>
          <w:t>Royle 2004</w:t>
        </w:r>
      </w:hyperlink>
      <w:r w:rsidR="0082555F">
        <w:rPr>
          <w:rFonts w:ascii="Times New Roman" w:hAnsi="Times New Roman" w:cs="Times New Roman"/>
          <w:noProof/>
        </w:rPr>
        <w:t xml:space="preserve">, </w:t>
      </w:r>
      <w:hyperlink w:anchor="_ENREF_64" w:tooltip="Royle, 2008 #2398" w:history="1">
        <w:r w:rsidR="00443EB3">
          <w:rPr>
            <w:rFonts w:ascii="Times New Roman" w:hAnsi="Times New Roman" w:cs="Times New Roman"/>
            <w:noProof/>
          </w:rPr>
          <w:t>Royle and Dorazio 2008</w:t>
        </w:r>
      </w:hyperlink>
      <w:r w:rsidR="0082555F">
        <w:rPr>
          <w:rFonts w:ascii="Times New Roman" w:hAnsi="Times New Roman" w:cs="Times New Roman"/>
          <w:noProof/>
        </w:rPr>
        <w:t xml:space="preserve">, </w:t>
      </w:r>
      <w:hyperlink w:anchor="_ENREF_13" w:tooltip="Dail, 2011 #3706" w:history="1">
        <w:r w:rsidR="00443EB3">
          <w:rPr>
            <w:rFonts w:ascii="Times New Roman" w:hAnsi="Times New Roman" w:cs="Times New Roman"/>
            <w:noProof/>
          </w:rPr>
          <w:t>Dail and Madsen 2011</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w:t>
      </w:r>
    </w:p>
    <w:p w14:paraId="6DFC91A9" w14:textId="3C72012B" w:rsidR="00EF0C72"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Accurate spatial distributions along elevational gradients are critical to understanding the impact of climate change on spe</w:t>
      </w:r>
      <w:r w:rsidR="00EF0C72">
        <w:rPr>
          <w:rFonts w:ascii="Times New Roman" w:hAnsi="Times New Roman" w:cs="Times New Roman"/>
        </w:rPr>
        <w:t>cies ranges and extinction risk</w:t>
      </w:r>
      <w:r w:rsidR="001E7484">
        <w:rPr>
          <w:rFonts w:ascii="Times New Roman" w:hAnsi="Times New Roman" w:cs="Times New Roman"/>
        </w:rPr>
        <w:t>s</w:t>
      </w:r>
      <w:r w:rsidR="00EF0C72">
        <w:rPr>
          <w:rFonts w:ascii="Times New Roman" w:hAnsi="Times New Roman" w:cs="Times New Roman"/>
        </w:rPr>
        <w:t>, but</w:t>
      </w:r>
      <w:r w:rsidRPr="00A5736E">
        <w:rPr>
          <w:rFonts w:ascii="Times New Roman" w:hAnsi="Times New Roman" w:cs="Times New Roman"/>
        </w:rPr>
        <w:t xml:space="preserve"> a lack of adequate abundance data has inhibited the understanding of climate change effects on range shifts and species declines in montane regions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&lt;EndNote&gt;&lt;Cite&gt;&lt;Author&gt;Shoo&lt;/Author&gt;&lt;Year&gt;2005&lt;/Year&gt;&lt;RecNum&gt;2586&lt;/RecNum&gt;&lt;DisplayText&gt;(Shoo et al. 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Shoo et al. 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w:t>
      </w:r>
      <w:r w:rsidR="007A70EB">
        <w:rPr>
          <w:rFonts w:ascii="Times New Roman" w:hAnsi="Times New Roman" w:cs="Times New Roman"/>
        </w:rPr>
        <w:t>H</w:t>
      </w:r>
      <w:r w:rsidRPr="00A5736E">
        <w:rPr>
          <w:rFonts w:ascii="Times New Roman" w:hAnsi="Times New Roman" w:cs="Times New Roman"/>
        </w:rPr>
        <w:t xml:space="preserve">ierarchical models of abundance </w:t>
      </w:r>
      <w:r w:rsidR="007A70EB">
        <w:rPr>
          <w:rFonts w:ascii="Times New Roman" w:hAnsi="Times New Roman" w:cs="Times New Roman"/>
        </w:rPr>
        <w:t>have</w:t>
      </w:r>
      <w:r w:rsidR="007A70EB" w:rsidRPr="00A5736E">
        <w:rPr>
          <w:rFonts w:ascii="Times New Roman" w:hAnsi="Times New Roman" w:cs="Times New Roman"/>
        </w:rPr>
        <w:t xml:space="preserve"> </w:t>
      </w:r>
      <w:r w:rsidR="007A70EB">
        <w:rPr>
          <w:rFonts w:ascii="Times New Roman" w:hAnsi="Times New Roman" w:cs="Times New Roman"/>
        </w:rPr>
        <w:t>great</w:t>
      </w:r>
      <w:r w:rsidR="007A70EB" w:rsidRPr="00A5736E">
        <w:rPr>
          <w:rFonts w:ascii="Times New Roman" w:hAnsi="Times New Roman" w:cs="Times New Roman"/>
        </w:rPr>
        <w:t xml:space="preserve"> </w:t>
      </w:r>
      <w:r w:rsidRPr="00A5736E">
        <w:rPr>
          <w:rFonts w:ascii="Times New Roman" w:hAnsi="Times New Roman" w:cs="Times New Roman"/>
        </w:rPr>
        <w:t xml:space="preserve">potential for estimating climate-driven range shifts and predicting the </w:t>
      </w:r>
      <w:r w:rsidR="00EF0C72">
        <w:rPr>
          <w:rFonts w:ascii="Times New Roman" w:hAnsi="Times New Roman" w:cs="Times New Roman"/>
        </w:rPr>
        <w:t>probability</w:t>
      </w:r>
      <w:r w:rsidRPr="00A5736E">
        <w:rPr>
          <w:rFonts w:ascii="Times New Roman" w:hAnsi="Times New Roman" w:cs="Times New Roman"/>
        </w:rPr>
        <w:t xml:space="preserve"> of extinction under various climate scenarios. These models offer the possibility of addressing concerns raised by Shoo et al. </w:t>
      </w:r>
      <w:r>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ExcludeAuth="1"&gt;&lt;Author&gt;Shoo&lt;/Author&gt;&lt;Year&gt;2005&lt;/Year&gt;&lt;RecNum&gt;2586&lt;/RecNum&gt;&lt;DisplayText&gt;(2005)&lt;/DisplayText&gt;&lt;record&gt;&lt;rec-number&gt;2586&lt;/rec-number&gt;&lt;foreign-keys&gt;&lt;key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more accurately delineating ranges shifts. </w:t>
      </w:r>
    </w:p>
    <w:p w14:paraId="3D83032F" w14:textId="1D44DE25" w:rsidR="007A70EB" w:rsidRDefault="00737AE5" w:rsidP="00737AE5">
      <w:pPr>
        <w:spacing w:line="480" w:lineRule="auto"/>
        <w:ind w:firstLine="720"/>
        <w:rPr>
          <w:rFonts w:ascii="Times New Roman" w:hAnsi="Times New Roman" w:cs="Times New Roman"/>
        </w:rPr>
      </w:pPr>
      <w:r>
        <w:rPr>
          <w:rFonts w:ascii="Times New Roman" w:hAnsi="Times New Roman" w:cs="Times New Roman"/>
        </w:rPr>
        <w:t xml:space="preserve">Our objectives </w:t>
      </w:r>
      <w:r w:rsidR="007A70EB">
        <w:rPr>
          <w:rFonts w:ascii="Times New Roman" w:hAnsi="Times New Roman" w:cs="Times New Roman"/>
        </w:rPr>
        <w:t xml:space="preserve">in this study </w:t>
      </w:r>
      <w:r>
        <w:rPr>
          <w:rFonts w:ascii="Times New Roman" w:hAnsi="Times New Roman" w:cs="Times New Roman"/>
        </w:rPr>
        <w:t>were to</w:t>
      </w:r>
      <w:r w:rsidR="007A362D">
        <w:rPr>
          <w:rFonts w:ascii="Times New Roman" w:hAnsi="Times New Roman" w:cs="Times New Roman"/>
        </w:rPr>
        <w:t>:</w:t>
      </w:r>
    </w:p>
    <w:p w14:paraId="329A2D5F" w14:textId="7772213E" w:rsidR="007A70EB" w:rsidRDefault="007A70EB" w:rsidP="007A362D">
      <w:pPr>
        <w:pStyle w:val="ListParagraph"/>
        <w:numPr>
          <w:ilvl w:val="0"/>
          <w:numId w:val="2"/>
        </w:numPr>
        <w:spacing w:line="480" w:lineRule="auto"/>
        <w:rPr>
          <w:rFonts w:ascii="Times New Roman" w:hAnsi="Times New Roman" w:cs="Times New Roman"/>
        </w:rPr>
      </w:pPr>
      <w:r>
        <w:rPr>
          <w:rFonts w:ascii="Times New Roman" w:hAnsi="Times New Roman" w:cs="Times New Roman"/>
        </w:rPr>
        <w:t>E</w:t>
      </w:r>
      <w:r w:rsidR="00737AE5" w:rsidRPr="007A362D">
        <w:rPr>
          <w:rFonts w:ascii="Times New Roman" w:hAnsi="Times New Roman" w:cs="Times New Roman"/>
        </w:rPr>
        <w:t xml:space="preserve">stimate salamander abundance along an elevational gradient in Great Smoky Mountains National Park (GSMNP) </w:t>
      </w:r>
      <w:r w:rsidR="00D0776D" w:rsidRPr="007A362D">
        <w:rPr>
          <w:rFonts w:ascii="Times New Roman" w:hAnsi="Times New Roman" w:cs="Times New Roman"/>
        </w:rPr>
        <w:t xml:space="preserve">while </w:t>
      </w:r>
      <w:r w:rsidR="00737AE5" w:rsidRPr="007A362D">
        <w:rPr>
          <w:rFonts w:ascii="Times New Roman" w:hAnsi="Times New Roman" w:cs="Times New Roman"/>
        </w:rPr>
        <w:t>acc</w:t>
      </w:r>
      <w:r w:rsidR="00143888" w:rsidRPr="007A362D">
        <w:rPr>
          <w:rFonts w:ascii="Times New Roman" w:hAnsi="Times New Roman" w:cs="Times New Roman"/>
        </w:rPr>
        <w:t xml:space="preserve">ounting </w:t>
      </w:r>
      <w:r w:rsidR="00D0776D" w:rsidRPr="007A362D">
        <w:rPr>
          <w:rFonts w:ascii="Times New Roman" w:hAnsi="Times New Roman" w:cs="Times New Roman"/>
        </w:rPr>
        <w:t>for</w:t>
      </w:r>
      <w:r w:rsidR="00143888" w:rsidRPr="007A362D">
        <w:rPr>
          <w:rFonts w:ascii="Times New Roman" w:hAnsi="Times New Roman" w:cs="Times New Roman"/>
        </w:rPr>
        <w:t xml:space="preserve"> imperfect detection </w:t>
      </w:r>
      <w:r w:rsidR="00D0776D" w:rsidRPr="007A362D">
        <w:rPr>
          <w:rFonts w:ascii="Times New Roman" w:hAnsi="Times New Roman" w:cs="Times New Roman"/>
        </w:rPr>
        <w:t>using repeated spatial and temporal surveys</w:t>
      </w:r>
      <w:r>
        <w:rPr>
          <w:rFonts w:ascii="Times New Roman" w:hAnsi="Times New Roman" w:cs="Times New Roman"/>
        </w:rPr>
        <w:t>.</w:t>
      </w:r>
    </w:p>
    <w:p w14:paraId="4334B992" w14:textId="58E674F2" w:rsidR="00EF0C72" w:rsidRDefault="007A70EB" w:rsidP="000E4F2F">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E</w:t>
      </w:r>
      <w:r w:rsidR="00737AE5" w:rsidRPr="007A362D">
        <w:rPr>
          <w:rFonts w:ascii="Times New Roman" w:hAnsi="Times New Roman" w:cs="Times New Roman"/>
        </w:rPr>
        <w:t xml:space="preserve">valuate </w:t>
      </w:r>
      <w:r w:rsidR="00651D0D">
        <w:rPr>
          <w:rFonts w:ascii="Times New Roman" w:hAnsi="Times New Roman" w:cs="Times New Roman"/>
        </w:rPr>
        <w:t xml:space="preserve">environmental and </w:t>
      </w:r>
      <w:r w:rsidR="00737AE5" w:rsidRPr="007A362D">
        <w:rPr>
          <w:rFonts w:ascii="Times New Roman" w:hAnsi="Times New Roman" w:cs="Times New Roman"/>
        </w:rPr>
        <w:t>habitat effects on abundance and detection for species with different life history traits</w:t>
      </w:r>
      <w:r w:rsidR="008C6480" w:rsidRPr="007A362D">
        <w:rPr>
          <w:rFonts w:ascii="Times New Roman" w:hAnsi="Times New Roman" w:cs="Times New Roman"/>
        </w:rPr>
        <w:t>.</w:t>
      </w:r>
    </w:p>
    <w:p w14:paraId="030E7C8A" w14:textId="77777777" w:rsidR="003F2030" w:rsidRPr="007A0142" w:rsidRDefault="003F2030" w:rsidP="000E4F2F">
      <w:pPr>
        <w:spacing w:line="480" w:lineRule="auto"/>
        <w:rPr>
          <w:rFonts w:ascii="Times New Roman" w:hAnsi="Times New Roman" w:cs="Times New Roman"/>
          <w:b/>
        </w:rPr>
      </w:pPr>
    </w:p>
    <w:p w14:paraId="5DCC6105" w14:textId="342A3524" w:rsidR="008B0FD9" w:rsidRPr="007A0142" w:rsidRDefault="003F2030" w:rsidP="00C46FB5">
      <w:pPr>
        <w:spacing w:line="480" w:lineRule="auto"/>
        <w:rPr>
          <w:rFonts w:ascii="Times New Roman" w:hAnsi="Times New Roman" w:cs="Times New Roman"/>
        </w:rPr>
      </w:pPr>
      <w:r w:rsidRPr="007A0142">
        <w:rPr>
          <w:rFonts w:ascii="Times New Roman" w:hAnsi="Times New Roman" w:cs="Times New Roman"/>
          <w:b/>
        </w:rPr>
        <w:t>Methods</w:t>
      </w:r>
    </w:p>
    <w:p w14:paraId="04B2E114" w14:textId="77777777" w:rsidR="003F2030" w:rsidRPr="007A0142" w:rsidRDefault="008B0FD9" w:rsidP="00C46FB5">
      <w:pPr>
        <w:spacing w:line="480" w:lineRule="auto"/>
        <w:rPr>
          <w:rFonts w:ascii="Times New Roman" w:hAnsi="Times New Roman" w:cs="Times New Roman"/>
          <w:i/>
        </w:rPr>
      </w:pPr>
      <w:r w:rsidRPr="007A0142">
        <w:rPr>
          <w:rFonts w:ascii="Times New Roman" w:hAnsi="Times New Roman" w:cs="Times New Roman"/>
          <w:i/>
        </w:rPr>
        <w:t>Study Site</w:t>
      </w:r>
    </w:p>
    <w:p w14:paraId="5D7161BA" w14:textId="21A4CF40" w:rsidR="00C46FB5" w:rsidRPr="007A0142" w:rsidRDefault="003F2030" w:rsidP="00C46FB5">
      <w:pPr>
        <w:spacing w:line="480" w:lineRule="auto"/>
        <w:rPr>
          <w:rFonts w:ascii="Times New Roman" w:hAnsi="Times New Roman" w:cs="Times New Roman"/>
        </w:rPr>
      </w:pPr>
      <w:r w:rsidRPr="007A0142">
        <w:rPr>
          <w:rFonts w:ascii="Times New Roman" w:hAnsi="Times New Roman" w:cs="Times New Roman"/>
        </w:rPr>
        <w:t xml:space="preserve">We </w:t>
      </w:r>
      <w:r w:rsidR="00AE79B2">
        <w:rPr>
          <w:rFonts w:ascii="Times New Roman" w:hAnsi="Times New Roman" w:cs="Times New Roman"/>
        </w:rPr>
        <w:t>identified 70 potential survey</w:t>
      </w:r>
      <w:r w:rsidRPr="007A0142">
        <w:rPr>
          <w:rFonts w:ascii="Times New Roman" w:hAnsi="Times New Roman" w:cs="Times New Roman"/>
        </w:rPr>
        <w:t xml:space="preserve"> sites along an elevational gradient </w:t>
      </w:r>
      <w:r w:rsidR="00686159">
        <w:rPr>
          <w:rFonts w:ascii="Times New Roman" w:hAnsi="Times New Roman" w:cs="Times New Roman"/>
        </w:rPr>
        <w:t xml:space="preserve">(412 to </w:t>
      </w:r>
      <w:r w:rsidR="00965193">
        <w:rPr>
          <w:rFonts w:ascii="Times New Roman" w:hAnsi="Times New Roman" w:cs="Times New Roman"/>
        </w:rPr>
        <w:t>2</w:t>
      </w:r>
      <w:r w:rsidR="00686159">
        <w:rPr>
          <w:rFonts w:ascii="Times New Roman" w:hAnsi="Times New Roman" w:cs="Times New Roman"/>
        </w:rPr>
        <w:t>,</w:t>
      </w:r>
      <w:r w:rsidR="00965193">
        <w:rPr>
          <w:rFonts w:ascii="Times New Roman" w:hAnsi="Times New Roman" w:cs="Times New Roman"/>
        </w:rPr>
        <w:t xml:space="preserve">025 </w:t>
      </w:r>
      <w:r w:rsidR="006A7862">
        <w:rPr>
          <w:rFonts w:ascii="Times New Roman" w:hAnsi="Times New Roman" w:cs="Times New Roman"/>
        </w:rPr>
        <w:t xml:space="preserve">m </w:t>
      </w:r>
      <w:proofErr w:type="spellStart"/>
      <w:r w:rsidR="006A7862">
        <w:rPr>
          <w:rFonts w:ascii="Times New Roman" w:hAnsi="Times New Roman" w:cs="Times New Roman"/>
        </w:rPr>
        <w:t>a.s.l</w:t>
      </w:r>
      <w:proofErr w:type="spellEnd"/>
      <w:r w:rsidR="00531B3F">
        <w:rPr>
          <w:rFonts w:ascii="Times New Roman" w:hAnsi="Times New Roman" w:cs="Times New Roman"/>
        </w:rPr>
        <w:t>.</w:t>
      </w:r>
      <w:r w:rsidR="006A7862">
        <w:rPr>
          <w:rFonts w:ascii="Times New Roman" w:hAnsi="Times New Roman" w:cs="Times New Roman"/>
        </w:rPr>
        <w:t xml:space="preserve">) </w:t>
      </w:r>
      <w:r w:rsidRPr="007A0142">
        <w:rPr>
          <w:rFonts w:ascii="Times New Roman" w:hAnsi="Times New Roman" w:cs="Times New Roman"/>
        </w:rPr>
        <w:t>in G</w:t>
      </w:r>
      <w:r w:rsidR="0088493B" w:rsidRPr="007A0142">
        <w:rPr>
          <w:rFonts w:ascii="Times New Roman" w:hAnsi="Times New Roman" w:cs="Times New Roman"/>
        </w:rPr>
        <w:t xml:space="preserve">SMNP. We selected sites </w:t>
      </w:r>
      <w:r w:rsidRPr="007A0142">
        <w:rPr>
          <w:rFonts w:ascii="Times New Roman" w:hAnsi="Times New Roman" w:cs="Times New Roman"/>
        </w:rPr>
        <w:t>along route 441 from Tennessee to North Carolina</w:t>
      </w:r>
      <w:r w:rsidR="0088493B" w:rsidRPr="007A0142">
        <w:rPr>
          <w:rFonts w:ascii="Times New Roman" w:hAnsi="Times New Roman" w:cs="Times New Roman"/>
        </w:rPr>
        <w:t xml:space="preserve"> and </w:t>
      </w:r>
      <w:r w:rsidR="002C1AEF">
        <w:rPr>
          <w:rFonts w:ascii="Times New Roman" w:hAnsi="Times New Roman" w:cs="Times New Roman"/>
        </w:rPr>
        <w:t>a</w:t>
      </w:r>
      <w:r w:rsidR="0088493B" w:rsidRPr="007A0142">
        <w:rPr>
          <w:rFonts w:ascii="Times New Roman" w:hAnsi="Times New Roman" w:cs="Times New Roman"/>
        </w:rPr>
        <w:t>long Spur Road to the top of Clingman’s Dome</w:t>
      </w:r>
      <w:r w:rsidR="00C46FB5" w:rsidRPr="007A0142">
        <w:rPr>
          <w:rFonts w:ascii="Times New Roman" w:hAnsi="Times New Roman" w:cs="Times New Roman"/>
        </w:rPr>
        <w:t xml:space="preserve"> (highest point in GSMNP, 3</w:t>
      </w:r>
      <w:r w:rsidR="00C46FB5" w:rsidRPr="007A0142">
        <w:rPr>
          <w:rFonts w:ascii="Times New Roman" w:hAnsi="Times New Roman" w:cs="Times New Roman"/>
          <w:vertAlign w:val="superscript"/>
        </w:rPr>
        <w:t>rd</w:t>
      </w:r>
      <w:r w:rsidR="00C46FB5" w:rsidRPr="007A0142">
        <w:rPr>
          <w:rFonts w:ascii="Times New Roman" w:hAnsi="Times New Roman" w:cs="Times New Roman"/>
        </w:rPr>
        <w:t xml:space="preserve"> highest peak in eastern USA</w:t>
      </w:r>
      <w:r w:rsidR="00C54D75" w:rsidRPr="007A0142">
        <w:rPr>
          <w:rFonts w:ascii="Times New Roman" w:hAnsi="Times New Roman" w:cs="Times New Roman"/>
        </w:rPr>
        <w:t>)</w:t>
      </w:r>
      <w:r w:rsidR="00C54D75">
        <w:rPr>
          <w:rFonts w:ascii="Times New Roman" w:hAnsi="Times New Roman" w:cs="Times New Roman"/>
        </w:rPr>
        <w:t xml:space="preserve"> that were </w:t>
      </w:r>
      <w:r w:rsidR="0088493B" w:rsidRPr="007A0142">
        <w:rPr>
          <w:rFonts w:ascii="Times New Roman" w:hAnsi="Times New Roman" w:cs="Times New Roman"/>
        </w:rPr>
        <w:t xml:space="preserve">within </w:t>
      </w:r>
      <w:r w:rsidR="00AE79B2">
        <w:rPr>
          <w:rFonts w:ascii="Times New Roman" w:hAnsi="Times New Roman" w:cs="Times New Roman"/>
        </w:rPr>
        <w:t>2 km</w:t>
      </w:r>
      <w:r w:rsidRPr="007A0142">
        <w:rPr>
          <w:rFonts w:ascii="Times New Roman" w:hAnsi="Times New Roman" w:cs="Times New Roman"/>
        </w:rPr>
        <w:t xml:space="preserve"> </w:t>
      </w:r>
      <w:r w:rsidR="00AE79B2">
        <w:rPr>
          <w:rFonts w:ascii="Times New Roman" w:hAnsi="Times New Roman" w:cs="Times New Roman"/>
        </w:rPr>
        <w:t xml:space="preserve">(overland walking distance) </w:t>
      </w:r>
      <w:r w:rsidRPr="007A0142">
        <w:rPr>
          <w:rFonts w:ascii="Times New Roman" w:hAnsi="Times New Roman" w:cs="Times New Roman"/>
        </w:rPr>
        <w:t xml:space="preserve">of </w:t>
      </w:r>
      <w:r w:rsidR="0088493B" w:rsidRPr="007A0142">
        <w:rPr>
          <w:rFonts w:ascii="Times New Roman" w:hAnsi="Times New Roman" w:cs="Times New Roman"/>
        </w:rPr>
        <w:t>vehicle</w:t>
      </w:r>
      <w:r w:rsidRPr="007A0142">
        <w:rPr>
          <w:rFonts w:ascii="Times New Roman" w:hAnsi="Times New Roman" w:cs="Times New Roman"/>
        </w:rPr>
        <w:t xml:space="preserve"> pull-offs </w:t>
      </w:r>
      <w:r w:rsidR="006A7862">
        <w:rPr>
          <w:rFonts w:ascii="Times New Roman" w:hAnsi="Times New Roman" w:cs="Times New Roman"/>
        </w:rPr>
        <w:t xml:space="preserve">and </w:t>
      </w:r>
      <w:r w:rsidR="006A7862" w:rsidRPr="007A0142">
        <w:rPr>
          <w:rFonts w:ascii="Times New Roman" w:hAnsi="Times New Roman" w:cs="Times New Roman"/>
        </w:rPr>
        <w:t>a minimum of 800 m f</w:t>
      </w:r>
      <w:r w:rsidR="006A7862">
        <w:rPr>
          <w:rFonts w:ascii="Times New Roman" w:hAnsi="Times New Roman" w:cs="Times New Roman"/>
        </w:rPr>
        <w:t>rom each other</w:t>
      </w:r>
      <w:r w:rsidR="006A7862" w:rsidRPr="007A0142">
        <w:rPr>
          <w:rFonts w:ascii="Times New Roman" w:hAnsi="Times New Roman" w:cs="Times New Roman"/>
        </w:rPr>
        <w:t xml:space="preserve"> </w:t>
      </w:r>
      <w:r w:rsidR="00C54D75" w:rsidRPr="007A0142">
        <w:rPr>
          <w:rFonts w:ascii="Times New Roman" w:hAnsi="Times New Roman" w:cs="Times New Roman"/>
        </w:rPr>
        <w:t>to facilitate safety during nighttime surveys</w:t>
      </w:r>
      <w:r w:rsidR="0088493B" w:rsidRPr="007A0142">
        <w:rPr>
          <w:rFonts w:ascii="Times New Roman" w:hAnsi="Times New Roman" w:cs="Times New Roman"/>
        </w:rPr>
        <w:t xml:space="preserve">. </w:t>
      </w:r>
      <w:r w:rsidR="00AE79B2">
        <w:rPr>
          <w:rFonts w:ascii="Times New Roman" w:hAnsi="Times New Roman" w:cs="Times New Roman"/>
        </w:rPr>
        <w:t xml:space="preserve">We then randomly selected </w:t>
      </w:r>
      <w:r w:rsidR="006A7862">
        <w:rPr>
          <w:rFonts w:ascii="Times New Roman" w:hAnsi="Times New Roman" w:cs="Times New Roman"/>
        </w:rPr>
        <w:t xml:space="preserve">45 sites (of the 70 available) for sampling: </w:t>
      </w:r>
      <w:r w:rsidR="00AE79B2">
        <w:rPr>
          <w:rFonts w:ascii="Times New Roman" w:hAnsi="Times New Roman" w:cs="Times New Roman"/>
        </w:rPr>
        <w:t xml:space="preserve">15 </w:t>
      </w:r>
      <w:r w:rsidR="006A7862">
        <w:rPr>
          <w:rFonts w:ascii="Times New Roman" w:hAnsi="Times New Roman" w:cs="Times New Roman"/>
        </w:rPr>
        <w:t xml:space="preserve">at </w:t>
      </w:r>
      <w:r w:rsidR="00AE79B2">
        <w:rPr>
          <w:rFonts w:ascii="Times New Roman" w:hAnsi="Times New Roman" w:cs="Times New Roman"/>
        </w:rPr>
        <w:t xml:space="preserve">high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501 – 2</w:t>
      </w:r>
      <w:r w:rsidR="00A46820">
        <w:rPr>
          <w:rFonts w:ascii="Times New Roman" w:hAnsi="Times New Roman" w:cs="Times New Roman"/>
        </w:rPr>
        <w:t>,</w:t>
      </w:r>
      <w:r w:rsidR="00AE79B2">
        <w:rPr>
          <w:rFonts w:ascii="Times New Roman" w:hAnsi="Times New Roman" w:cs="Times New Roman"/>
        </w:rPr>
        <w:t xml:space="preserve">025 m </w:t>
      </w:r>
      <w:proofErr w:type="spellStart"/>
      <w:r w:rsidR="00AE79B2">
        <w:rPr>
          <w:rFonts w:ascii="Times New Roman" w:hAnsi="Times New Roman" w:cs="Times New Roman"/>
        </w:rPr>
        <w:t>a.s.l</w:t>
      </w:r>
      <w:proofErr w:type="spellEnd"/>
      <w:r w:rsidR="00F06EC6">
        <w:rPr>
          <w:rFonts w:ascii="Times New Roman" w:hAnsi="Times New Roman" w:cs="Times New Roman"/>
        </w:rPr>
        <w:t>.</w:t>
      </w:r>
      <w:r w:rsidR="00AE79B2">
        <w:rPr>
          <w:rFonts w:ascii="Times New Roman" w:hAnsi="Times New Roman" w:cs="Times New Roman"/>
        </w:rPr>
        <w:t xml:space="preserve">), 15 </w:t>
      </w:r>
      <w:r w:rsidR="006A7862">
        <w:rPr>
          <w:rFonts w:ascii="Times New Roman" w:hAnsi="Times New Roman" w:cs="Times New Roman"/>
        </w:rPr>
        <w:t xml:space="preserve">at </w:t>
      </w:r>
      <w:r w:rsidR="00AE79B2">
        <w:rPr>
          <w:rFonts w:ascii="Times New Roman" w:hAnsi="Times New Roman" w:cs="Times New Roman"/>
        </w:rPr>
        <w:t xml:space="preserve">mid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001 – 1</w:t>
      </w:r>
      <w:r w:rsidR="00A46820">
        <w:rPr>
          <w:rFonts w:ascii="Times New Roman" w:hAnsi="Times New Roman" w:cs="Times New Roman"/>
        </w:rPr>
        <w:t>,</w:t>
      </w:r>
      <w:r w:rsidR="00AE79B2">
        <w:rPr>
          <w:rFonts w:ascii="Times New Roman" w:hAnsi="Times New Roman" w:cs="Times New Roman"/>
        </w:rPr>
        <w:t xml:space="preserve">500 m), and 15 low </w:t>
      </w:r>
      <w:r w:rsidR="006A7862">
        <w:rPr>
          <w:rFonts w:ascii="Times New Roman" w:hAnsi="Times New Roman" w:cs="Times New Roman"/>
        </w:rPr>
        <w:t xml:space="preserve">elevation </w:t>
      </w:r>
      <w:r w:rsidR="00AE79B2">
        <w:rPr>
          <w:rFonts w:ascii="Times New Roman" w:hAnsi="Times New Roman" w:cs="Times New Roman"/>
        </w:rPr>
        <w:t>(412 – 1</w:t>
      </w:r>
      <w:r w:rsidR="00A46820">
        <w:rPr>
          <w:rFonts w:ascii="Times New Roman" w:hAnsi="Times New Roman" w:cs="Times New Roman"/>
        </w:rPr>
        <w:t>,</w:t>
      </w:r>
      <w:r w:rsidR="00AE79B2">
        <w:rPr>
          <w:rFonts w:ascii="Times New Roman" w:hAnsi="Times New Roman" w:cs="Times New Roman"/>
        </w:rPr>
        <w:t>000 m). Before the first survey, we added 3 additional sites from our initial 70 to get a more even distribution over the elevation gradient on both sites of the continental divide. This resulted</w:t>
      </w:r>
      <w:r w:rsidR="0088493B" w:rsidRPr="007A0142">
        <w:rPr>
          <w:rFonts w:ascii="Times New Roman" w:hAnsi="Times New Roman" w:cs="Times New Roman"/>
        </w:rPr>
        <w:t xml:space="preserve"> in 48 sites ranging in elevation from 412</w:t>
      </w:r>
      <w:r w:rsidR="00731919" w:rsidRPr="007A0142">
        <w:rPr>
          <w:rFonts w:ascii="Times New Roman" w:hAnsi="Times New Roman" w:cs="Times New Roman"/>
        </w:rPr>
        <w:t xml:space="preserve"> m to</w:t>
      </w:r>
      <w:r w:rsidR="0088493B" w:rsidRPr="007A0142">
        <w:rPr>
          <w:rFonts w:ascii="Times New Roman" w:hAnsi="Times New Roman" w:cs="Times New Roman"/>
        </w:rPr>
        <w:t xml:space="preserve"> 2,025 m</w:t>
      </w:r>
      <w:r w:rsidR="002F5F28" w:rsidRPr="007A0142">
        <w:rPr>
          <w:rFonts w:ascii="Times New Roman" w:hAnsi="Times New Roman" w:cs="Times New Roman"/>
        </w:rPr>
        <w:t xml:space="preserve"> (</w:t>
      </w:r>
      <w:commentRangeStart w:id="5"/>
      <w:r w:rsidR="002F5F28" w:rsidRPr="007A0142">
        <w:rPr>
          <w:rFonts w:ascii="Times New Roman" w:hAnsi="Times New Roman" w:cs="Times New Roman"/>
        </w:rPr>
        <w:t xml:space="preserve">Figure </w:t>
      </w:r>
      <w:commentRangeEnd w:id="5"/>
      <w:r w:rsidR="00651D0D">
        <w:rPr>
          <w:rStyle w:val="CommentReference"/>
        </w:rPr>
        <w:commentReference w:id="5"/>
      </w:r>
      <w:r w:rsidR="002F5F28" w:rsidRPr="007A0142">
        <w:rPr>
          <w:rFonts w:ascii="Times New Roman" w:hAnsi="Times New Roman" w:cs="Times New Roman"/>
        </w:rPr>
        <w:t>1)</w:t>
      </w:r>
      <w:r w:rsidR="0088493B" w:rsidRPr="007A0142">
        <w:rPr>
          <w:rFonts w:ascii="Times New Roman" w:hAnsi="Times New Roman" w:cs="Times New Roman"/>
        </w:rPr>
        <w:t xml:space="preserve">. At each site, we established </w:t>
      </w:r>
      <w:r w:rsidR="00731919" w:rsidRPr="007A0142">
        <w:rPr>
          <w:rFonts w:ascii="Times New Roman" w:hAnsi="Times New Roman" w:cs="Times New Roman"/>
        </w:rPr>
        <w:t>2 –</w:t>
      </w:r>
      <w:r w:rsidR="00F618BE" w:rsidRPr="007A0142">
        <w:rPr>
          <w:rFonts w:ascii="Times New Roman" w:hAnsi="Times New Roman" w:cs="Times New Roman"/>
        </w:rPr>
        <w:t xml:space="preserve"> 6</w:t>
      </w:r>
      <w:r w:rsidR="00731919" w:rsidRPr="007A0142">
        <w:rPr>
          <w:rFonts w:ascii="Times New Roman" w:hAnsi="Times New Roman" w:cs="Times New Roman"/>
        </w:rPr>
        <w:t xml:space="preserve"> transects</w:t>
      </w:r>
      <w:r w:rsidR="00D502F1">
        <w:rPr>
          <w:rFonts w:ascii="Times New Roman" w:hAnsi="Times New Roman" w:cs="Times New Roman"/>
        </w:rPr>
        <w:t xml:space="preserve"> (mean = </w:t>
      </w:r>
      <w:r w:rsidR="00651D0D">
        <w:rPr>
          <w:rFonts w:ascii="Times New Roman" w:hAnsi="Times New Roman" w:cs="Times New Roman"/>
        </w:rPr>
        <w:t>3.3</w:t>
      </w:r>
      <w:r w:rsidR="00056793" w:rsidRPr="007A0142">
        <w:rPr>
          <w:rFonts w:ascii="Times New Roman" w:hAnsi="Times New Roman" w:cs="Times New Roman"/>
        </w:rPr>
        <w:t>)</w:t>
      </w:r>
      <w:r w:rsidR="002F5F28" w:rsidRPr="007A0142">
        <w:rPr>
          <w:rFonts w:ascii="Times New Roman" w:hAnsi="Times New Roman" w:cs="Times New Roman"/>
        </w:rPr>
        <w:t xml:space="preserve"> based on accessibility </w:t>
      </w:r>
      <w:r w:rsidR="00C04988" w:rsidRPr="007A0142">
        <w:rPr>
          <w:rFonts w:ascii="Times New Roman" w:hAnsi="Times New Roman" w:cs="Times New Roman"/>
        </w:rPr>
        <w:t>(total transects = 1</w:t>
      </w:r>
      <w:r w:rsidR="00651D0D">
        <w:rPr>
          <w:rFonts w:ascii="Times New Roman" w:hAnsi="Times New Roman" w:cs="Times New Roman"/>
        </w:rPr>
        <w:t>59</w:t>
      </w:r>
      <w:r w:rsidR="00C04988" w:rsidRPr="007A0142">
        <w:rPr>
          <w:rFonts w:ascii="Times New Roman" w:hAnsi="Times New Roman" w:cs="Times New Roman"/>
        </w:rPr>
        <w:t>)</w:t>
      </w:r>
      <w:r w:rsidR="002F5F28" w:rsidRPr="007A0142">
        <w:rPr>
          <w:rFonts w:ascii="Times New Roman" w:hAnsi="Times New Roman" w:cs="Times New Roman"/>
        </w:rPr>
        <w:t xml:space="preserve">. </w:t>
      </w:r>
      <w:r w:rsidR="006A7862">
        <w:rPr>
          <w:rFonts w:ascii="Times New Roman" w:hAnsi="Times New Roman" w:cs="Times New Roman"/>
        </w:rPr>
        <w:t xml:space="preserve">Each </w:t>
      </w:r>
      <w:r w:rsidR="001C5C67">
        <w:rPr>
          <w:rFonts w:ascii="Times New Roman" w:hAnsi="Times New Roman" w:cs="Times New Roman"/>
        </w:rPr>
        <w:t xml:space="preserve">25 x 4 m </w:t>
      </w:r>
      <w:r w:rsidR="006A7862">
        <w:rPr>
          <w:rFonts w:ascii="Times New Roman" w:hAnsi="Times New Roman" w:cs="Times New Roman"/>
        </w:rPr>
        <w:t>t</w:t>
      </w:r>
      <w:r w:rsidR="001C5C67">
        <w:rPr>
          <w:rFonts w:ascii="Times New Roman" w:hAnsi="Times New Roman" w:cs="Times New Roman"/>
        </w:rPr>
        <w:t>ransect</w:t>
      </w:r>
      <w:r w:rsidR="00F618BE" w:rsidRPr="007A0142">
        <w:rPr>
          <w:rFonts w:ascii="Times New Roman" w:hAnsi="Times New Roman" w:cs="Times New Roman"/>
        </w:rPr>
        <w:t xml:space="preserve"> </w:t>
      </w:r>
      <w:r w:rsidR="001C5C67">
        <w:rPr>
          <w:rFonts w:ascii="Times New Roman" w:hAnsi="Times New Roman" w:cs="Times New Roman"/>
        </w:rPr>
        <w:t>was</w:t>
      </w:r>
      <w:r w:rsidR="00F618BE" w:rsidRPr="007A0142">
        <w:rPr>
          <w:rFonts w:ascii="Times New Roman" w:hAnsi="Times New Roman" w:cs="Times New Roman"/>
        </w:rPr>
        <w:t xml:space="preserve"> </w:t>
      </w:r>
      <w:r w:rsidR="001E7484">
        <w:rPr>
          <w:rFonts w:ascii="Times New Roman" w:hAnsi="Times New Roman" w:cs="Times New Roman"/>
        </w:rPr>
        <w:t xml:space="preserve">located </w:t>
      </w:r>
      <w:r w:rsidR="000E060B">
        <w:rPr>
          <w:rFonts w:ascii="Times New Roman" w:hAnsi="Times New Roman" w:cs="Times New Roman"/>
        </w:rPr>
        <w:t>≥</w:t>
      </w:r>
      <w:r w:rsidR="00D14385">
        <w:rPr>
          <w:rFonts w:ascii="Times New Roman" w:hAnsi="Times New Roman" w:cs="Times New Roman"/>
        </w:rPr>
        <w:t xml:space="preserve"> 50 m from the </w:t>
      </w:r>
      <w:r w:rsidR="001C5C67">
        <w:rPr>
          <w:rFonts w:ascii="Times New Roman" w:hAnsi="Times New Roman" w:cs="Times New Roman"/>
        </w:rPr>
        <w:t>road. T</w:t>
      </w:r>
      <w:r w:rsidR="00D502F1">
        <w:rPr>
          <w:rFonts w:ascii="Times New Roman" w:hAnsi="Times New Roman" w:cs="Times New Roman"/>
        </w:rPr>
        <w:t xml:space="preserve">ransects at a site </w:t>
      </w:r>
      <w:r w:rsidR="006A7862">
        <w:rPr>
          <w:rFonts w:ascii="Times New Roman" w:hAnsi="Times New Roman" w:cs="Times New Roman"/>
        </w:rPr>
        <w:t xml:space="preserve">were </w:t>
      </w:r>
      <w:r w:rsidR="00F618BE" w:rsidRPr="007A0142">
        <w:rPr>
          <w:rFonts w:ascii="Times New Roman" w:hAnsi="Times New Roman" w:cs="Times New Roman"/>
        </w:rPr>
        <w:t>separated by a minimum of 10 m.</w:t>
      </w:r>
      <w:r w:rsidR="008547A6" w:rsidRPr="007A0142">
        <w:rPr>
          <w:rFonts w:ascii="Times New Roman" w:hAnsi="Times New Roman" w:cs="Times New Roman"/>
        </w:rPr>
        <w:t xml:space="preserve"> The </w:t>
      </w:r>
      <w:r w:rsidR="00582453" w:rsidRPr="007A0142">
        <w:rPr>
          <w:rFonts w:ascii="Times New Roman" w:hAnsi="Times New Roman" w:cs="Times New Roman"/>
        </w:rPr>
        <w:t>geographic po</w:t>
      </w:r>
      <w:r w:rsidR="00303AE0">
        <w:rPr>
          <w:rFonts w:ascii="Times New Roman" w:hAnsi="Times New Roman" w:cs="Times New Roman"/>
        </w:rPr>
        <w:t>sition (latitude and longitude</w:t>
      </w:r>
      <w:r w:rsidR="00582453" w:rsidRPr="007A0142">
        <w:rPr>
          <w:rFonts w:ascii="Times New Roman" w:hAnsi="Times New Roman" w:cs="Times New Roman"/>
        </w:rPr>
        <w:t xml:space="preserve">) of the </w:t>
      </w:r>
      <w:r w:rsidR="008547A6" w:rsidRPr="007A0142">
        <w:rPr>
          <w:rFonts w:ascii="Times New Roman" w:hAnsi="Times New Roman" w:cs="Times New Roman"/>
        </w:rPr>
        <w:t>start and end of ea</w:t>
      </w:r>
      <w:r w:rsidR="00582453" w:rsidRPr="007A0142">
        <w:rPr>
          <w:rFonts w:ascii="Times New Roman" w:hAnsi="Times New Roman" w:cs="Times New Roman"/>
        </w:rPr>
        <w:t xml:space="preserve">ch transect was recorded using a </w:t>
      </w:r>
      <w:r w:rsidR="00C2105E">
        <w:rPr>
          <w:rFonts w:ascii="Times New Roman" w:hAnsi="Times New Roman" w:cs="Times New Roman"/>
        </w:rPr>
        <w:t xml:space="preserve">handheld </w:t>
      </w:r>
      <w:r w:rsidR="00582453" w:rsidRPr="007A0142">
        <w:rPr>
          <w:rFonts w:ascii="Times New Roman" w:hAnsi="Times New Roman" w:cs="Times New Roman"/>
        </w:rPr>
        <w:t>GPS</w:t>
      </w:r>
      <w:r w:rsidR="00C2105E">
        <w:rPr>
          <w:rFonts w:ascii="Times New Roman" w:hAnsi="Times New Roman" w:cs="Times New Roman"/>
        </w:rPr>
        <w:t xml:space="preserve"> </w:t>
      </w:r>
      <w:r w:rsidR="006A7862">
        <w:rPr>
          <w:rFonts w:ascii="Times New Roman" w:hAnsi="Times New Roman" w:cs="Times New Roman"/>
        </w:rPr>
        <w:t xml:space="preserve">(precision </w:t>
      </w:r>
      <w:r w:rsidR="000E060B">
        <w:rPr>
          <w:rFonts w:ascii="Times New Roman" w:hAnsi="Times New Roman" w:cs="Times New Roman"/>
        </w:rPr>
        <w:t xml:space="preserve">~ </w:t>
      </w:r>
      <w:r w:rsidR="00C2105E">
        <w:rPr>
          <w:rFonts w:ascii="Times New Roman" w:hAnsi="Times New Roman" w:cs="Times New Roman"/>
        </w:rPr>
        <w:t>3m</w:t>
      </w:r>
      <w:r w:rsidR="006A7862">
        <w:rPr>
          <w:rFonts w:ascii="Times New Roman" w:hAnsi="Times New Roman" w:cs="Times New Roman"/>
        </w:rPr>
        <w:t xml:space="preserve">; </w:t>
      </w:r>
      <w:r w:rsidR="00EC68DA">
        <w:rPr>
          <w:rFonts w:ascii="Times New Roman" w:hAnsi="Times New Roman" w:cs="Times New Roman"/>
        </w:rPr>
        <w:t xml:space="preserve">Garmin </w:t>
      </w:r>
      <w:r w:rsidR="00C2105E">
        <w:rPr>
          <w:rFonts w:ascii="Times New Roman" w:hAnsi="Times New Roman" w:cs="Times New Roman"/>
        </w:rPr>
        <w:t>62sc)</w:t>
      </w:r>
      <w:r w:rsidR="00582453" w:rsidRPr="007A0142">
        <w:rPr>
          <w:rFonts w:ascii="Times New Roman" w:hAnsi="Times New Roman" w:cs="Times New Roman"/>
        </w:rPr>
        <w:t>.</w:t>
      </w:r>
      <w:r w:rsidR="00303AE0">
        <w:rPr>
          <w:rFonts w:ascii="Times New Roman" w:hAnsi="Times New Roman" w:cs="Times New Roman"/>
        </w:rPr>
        <w:t xml:space="preserve"> </w:t>
      </w:r>
    </w:p>
    <w:p w14:paraId="61BF15E1" w14:textId="3B66CB36" w:rsidR="00F618BE" w:rsidRPr="007A0142" w:rsidRDefault="00F618BE" w:rsidP="00C46FB5">
      <w:pPr>
        <w:spacing w:line="480" w:lineRule="auto"/>
        <w:ind w:firstLine="720"/>
        <w:rPr>
          <w:rFonts w:ascii="Times New Roman" w:hAnsi="Times New Roman" w:cs="Times New Roman"/>
        </w:rPr>
      </w:pPr>
      <w:r w:rsidRPr="007A0142">
        <w:rPr>
          <w:rFonts w:ascii="Times New Roman" w:hAnsi="Times New Roman" w:cs="Times New Roman"/>
        </w:rPr>
        <w:t xml:space="preserve">At </w:t>
      </w:r>
      <w:r w:rsidR="00117F48">
        <w:rPr>
          <w:rFonts w:ascii="Times New Roman" w:hAnsi="Times New Roman" w:cs="Times New Roman"/>
        </w:rPr>
        <w:t>three of the 15</w:t>
      </w:r>
      <w:r w:rsidRPr="007A0142">
        <w:rPr>
          <w:rFonts w:ascii="Times New Roman" w:hAnsi="Times New Roman" w:cs="Times New Roman"/>
        </w:rPr>
        <w:t xml:space="preserve"> mid-elevation sites, it was impossible to effectively survey for salamanders due to the density of </w:t>
      </w:r>
      <w:r w:rsidR="008B0FD9" w:rsidRPr="007A0142">
        <w:rPr>
          <w:rFonts w:ascii="Times New Roman" w:hAnsi="Times New Roman" w:cs="Times New Roman"/>
        </w:rPr>
        <w:t>shrubs (</w:t>
      </w:r>
      <w:r w:rsidRPr="007A0142">
        <w:rPr>
          <w:rFonts w:ascii="Times New Roman" w:hAnsi="Times New Roman" w:cs="Times New Roman"/>
          <w:i/>
        </w:rPr>
        <w:t xml:space="preserve">Rhododendron </w:t>
      </w:r>
      <w:r w:rsidRPr="00635E8E">
        <w:rPr>
          <w:rFonts w:ascii="Times New Roman" w:hAnsi="Times New Roman" w:cs="Times New Roman"/>
        </w:rPr>
        <w:t>spp</w:t>
      </w:r>
      <w:r w:rsidRPr="007A0142">
        <w:rPr>
          <w:rFonts w:ascii="Times New Roman" w:hAnsi="Times New Roman" w:cs="Times New Roman"/>
          <w:i/>
        </w:rPr>
        <w:t>.</w:t>
      </w:r>
      <w:r w:rsidRPr="007A0142">
        <w:rPr>
          <w:rFonts w:ascii="Times New Roman" w:hAnsi="Times New Roman" w:cs="Times New Roman"/>
        </w:rPr>
        <w:t xml:space="preserve"> and </w:t>
      </w:r>
      <w:r w:rsidRPr="007A0142">
        <w:rPr>
          <w:rFonts w:ascii="Times New Roman" w:eastAsia="Times New Roman" w:hAnsi="Times New Roman" w:cs="Times New Roman"/>
          <w:i/>
          <w:iCs/>
        </w:rPr>
        <w:t xml:space="preserve">Leucothoe </w:t>
      </w:r>
      <w:r w:rsidRPr="00635E8E">
        <w:rPr>
          <w:rFonts w:ascii="Times New Roman" w:eastAsia="Times New Roman" w:hAnsi="Times New Roman" w:cs="Times New Roman"/>
          <w:iCs/>
        </w:rPr>
        <w:t>spp</w:t>
      </w:r>
      <w:r w:rsidRPr="007A0142">
        <w:rPr>
          <w:rFonts w:ascii="Times New Roman" w:eastAsia="Times New Roman" w:hAnsi="Times New Roman" w:cs="Times New Roman"/>
          <w:i/>
          <w:iCs/>
        </w:rPr>
        <w:t>.</w:t>
      </w:r>
      <w:r w:rsidR="008B0FD9" w:rsidRPr="007A0142">
        <w:rPr>
          <w:rFonts w:ascii="Times New Roman" w:eastAsia="Times New Roman" w:hAnsi="Times New Roman" w:cs="Times New Roman"/>
          <w:iCs/>
        </w:rPr>
        <w:t>).</w:t>
      </w:r>
      <w:r w:rsidRPr="007A0142">
        <w:rPr>
          <w:rFonts w:ascii="Times New Roman" w:eastAsia="Times New Roman" w:hAnsi="Times New Roman" w:cs="Times New Roman"/>
          <w:iCs/>
        </w:rPr>
        <w:t xml:space="preserve"> Therefore, we conducted surveys at </w:t>
      </w:r>
      <w:r w:rsidR="00117F48">
        <w:rPr>
          <w:rFonts w:ascii="Times New Roman" w:eastAsia="Times New Roman" w:hAnsi="Times New Roman" w:cs="Times New Roman"/>
          <w:iCs/>
        </w:rPr>
        <w:t xml:space="preserve">three </w:t>
      </w:r>
      <w:r w:rsidRPr="007A0142">
        <w:rPr>
          <w:rFonts w:ascii="Times New Roman" w:eastAsia="Times New Roman" w:hAnsi="Times New Roman" w:cs="Times New Roman"/>
          <w:iCs/>
        </w:rPr>
        <w:t>mid-elev</w:t>
      </w:r>
      <w:r w:rsidR="008B0FD9" w:rsidRPr="007A0142">
        <w:rPr>
          <w:rFonts w:ascii="Times New Roman" w:eastAsia="Times New Roman" w:hAnsi="Times New Roman" w:cs="Times New Roman"/>
          <w:iCs/>
        </w:rPr>
        <w:t xml:space="preserve">ation sites on small </w:t>
      </w:r>
      <w:r w:rsidR="00F37411">
        <w:rPr>
          <w:rFonts w:ascii="Times New Roman" w:eastAsia="Times New Roman" w:hAnsi="Times New Roman" w:cs="Times New Roman"/>
          <w:iCs/>
        </w:rPr>
        <w:t xml:space="preserve">recreational </w:t>
      </w:r>
      <w:r w:rsidR="008B0FD9" w:rsidRPr="007A0142">
        <w:rPr>
          <w:rFonts w:ascii="Times New Roman" w:eastAsia="Times New Roman" w:hAnsi="Times New Roman" w:cs="Times New Roman"/>
          <w:iCs/>
        </w:rPr>
        <w:t>trails (1</w:t>
      </w:r>
      <w:r w:rsidR="000E060B">
        <w:rPr>
          <w:rFonts w:ascii="Times New Roman" w:eastAsia="Times New Roman" w:hAnsi="Times New Roman" w:cs="Times New Roman"/>
          <w:iCs/>
        </w:rPr>
        <w:t>–</w:t>
      </w:r>
      <w:r w:rsidR="008B0FD9" w:rsidRPr="007A0142">
        <w:rPr>
          <w:rFonts w:ascii="Times New Roman" w:eastAsia="Times New Roman" w:hAnsi="Times New Roman" w:cs="Times New Roman"/>
          <w:iCs/>
        </w:rPr>
        <w:t xml:space="preserve">3 m wide). To account for potential differences in detection on trails compared with undisturbed forest habitat, </w:t>
      </w:r>
      <w:r w:rsidR="008B0FD9" w:rsidRPr="007A0142">
        <w:rPr>
          <w:rFonts w:ascii="Times New Roman" w:eastAsia="Times New Roman" w:hAnsi="Times New Roman" w:cs="Times New Roman"/>
          <w:iCs/>
        </w:rPr>
        <w:lastRenderedPageBreak/>
        <w:t>we also conducted adjacent forest and trail transects at some high and low elevation sites (e.g.</w:t>
      </w:r>
      <w:r w:rsidR="00275A18">
        <w:rPr>
          <w:rFonts w:ascii="Times New Roman" w:eastAsia="Times New Roman" w:hAnsi="Times New Roman" w:cs="Times New Roman"/>
          <w:iCs/>
        </w:rPr>
        <w:t>,</w:t>
      </w:r>
      <w:r w:rsidR="008B0FD9" w:rsidRPr="007A0142">
        <w:rPr>
          <w:rFonts w:ascii="Times New Roman" w:eastAsia="Times New Roman" w:hAnsi="Times New Roman" w:cs="Times New Roman"/>
          <w:iCs/>
        </w:rPr>
        <w:t xml:space="preserve"> 4 forest transects and 2 trail transects)</w:t>
      </w:r>
      <w:r w:rsidR="006A7862">
        <w:rPr>
          <w:rFonts w:ascii="Times New Roman" w:eastAsia="Times New Roman" w:hAnsi="Times New Roman" w:cs="Times New Roman"/>
          <w:iCs/>
        </w:rPr>
        <w:t xml:space="preserve">, resulting in </w:t>
      </w:r>
      <w:r w:rsidR="008B0FD9" w:rsidRPr="007A0142">
        <w:rPr>
          <w:rFonts w:ascii="Times New Roman" w:eastAsia="Times New Roman" w:hAnsi="Times New Roman" w:cs="Times New Roman"/>
          <w:iCs/>
        </w:rPr>
        <w:t>70 of 195</w:t>
      </w:r>
      <w:r w:rsidR="00C46FB5" w:rsidRPr="007A0142">
        <w:rPr>
          <w:rFonts w:ascii="Times New Roman" w:eastAsia="Times New Roman" w:hAnsi="Times New Roman" w:cs="Times New Roman"/>
          <w:iCs/>
        </w:rPr>
        <w:t xml:space="preserve"> (36%)</w:t>
      </w:r>
      <w:r w:rsidR="008B0FD9" w:rsidRPr="007A0142">
        <w:rPr>
          <w:rFonts w:ascii="Times New Roman" w:eastAsia="Times New Roman" w:hAnsi="Times New Roman" w:cs="Times New Roman"/>
          <w:iCs/>
        </w:rPr>
        <w:t xml:space="preserve"> transects conducted on trails. The potential effect of trail was included in all statistical models (see below)</w:t>
      </w:r>
      <w:r w:rsidR="00A4641D">
        <w:rPr>
          <w:rFonts w:ascii="Times New Roman" w:eastAsia="Times New Roman" w:hAnsi="Times New Roman" w:cs="Times New Roman"/>
          <w:iCs/>
        </w:rPr>
        <w:t xml:space="preserve">, but </w:t>
      </w:r>
      <w:r w:rsidR="00F06EC6">
        <w:rPr>
          <w:rFonts w:ascii="Times New Roman" w:eastAsia="Times New Roman" w:hAnsi="Times New Roman" w:cs="Times New Roman"/>
          <w:iCs/>
        </w:rPr>
        <w:t>prior</w:t>
      </w:r>
      <w:r w:rsidR="000E060B">
        <w:rPr>
          <w:rFonts w:ascii="Times New Roman" w:eastAsia="Times New Roman" w:hAnsi="Times New Roman" w:cs="Times New Roman"/>
          <w:iCs/>
        </w:rPr>
        <w:t xml:space="preserve"> analyses found no significant differences between </w:t>
      </w:r>
      <w:r w:rsidR="00A4641D">
        <w:rPr>
          <w:rFonts w:ascii="Times New Roman" w:eastAsia="Times New Roman" w:hAnsi="Times New Roman" w:cs="Times New Roman"/>
          <w:iCs/>
        </w:rPr>
        <w:t>transects on trails</w:t>
      </w:r>
      <w:r w:rsidR="00F06EC6">
        <w:rPr>
          <w:rFonts w:ascii="Times New Roman" w:eastAsia="Times New Roman" w:hAnsi="Times New Roman" w:cs="Times New Roman"/>
          <w:iCs/>
        </w:rPr>
        <w:t xml:space="preserve"> and transects in undisturbed forest habitat</w:t>
      </w:r>
      <w:r w:rsidR="00A4641D">
        <w:rPr>
          <w:rFonts w:ascii="Times New Roman" w:eastAsia="Times New Roman" w:hAnsi="Times New Roman" w:cs="Times New Roman"/>
          <w:iCs/>
        </w:rPr>
        <w:t xml:space="preserve"> </w:t>
      </w:r>
      <w:r w:rsidR="00A4641D">
        <w:rPr>
          <w:rFonts w:ascii="Times New Roman" w:eastAsia="Times New Roman" w:hAnsi="Times New Roman" w:cs="Times New Roman"/>
          <w:iCs/>
        </w:rPr>
        <w:fldChar w:fldCharType="begin"/>
      </w:r>
      <w:r w:rsidR="00A4641D">
        <w:rPr>
          <w:rFonts w:ascii="Times New Roman" w:eastAsia="Times New Roman" w:hAnsi="Times New Roman" w:cs="Times New Roman"/>
          <w:iCs/>
        </w:rPr>
        <w:instrText xml:space="preserve"> ADDIN EN.CITE &lt;EndNote&gt;&lt;Cite&gt;&lt;Author&gt;Milanovich&lt;/Author&gt;&lt;Year&gt;2015&lt;/Year&gt;&lt;RecNum&gt;2673&lt;/RecNum&gt;&lt;DisplayText&gt;(Milanovich et al. 2015)&lt;/DisplayText&gt;&lt;record&gt;&lt;rec-number&gt;2673&lt;/rec-number&gt;&lt;foreign-keys&gt;&lt;key app="EN" db-id="2t9pxwppgft9d2erfpr50s2v0fpz5ta5fzzd"&gt;2673&lt;/key&gt;&lt;/foreign-keys&gt;&lt;ref-type name="Journal Article"&gt;17&lt;/ref-type&gt;&lt;contributors&gt;&lt;authors&gt;&lt;author&gt;Milanovich, Joseph R&lt;/author&gt;&lt;author&gt;Hocking, Daniel J&lt;/author&gt;&lt;author&gt;Peterman, William E&lt;/author&gt;&lt;author&gt;Crawford, John A&lt;/author&gt;&lt;/authors&gt;&lt;/contributors&gt;&lt;titles&gt;&lt;title&gt;Effective Use of Trails for Assessing Terrestrial Salamander Abundance and Detection: A Case Study at Great Smoky Mountains National Park&lt;/title&gt;&lt;secondary-title&gt;Natural Areas Journal&lt;/secondary-title&gt;&lt;/titles&gt;&lt;periodical&gt;&lt;full-title&gt;Natural Areas Journal&lt;/full-title&gt;&lt;/periodical&gt;&lt;pages&gt;590-598&lt;/pages&gt;&lt;volume&gt;35&lt;/volume&gt;&lt;number&gt;4&lt;/number&gt;&lt;dates&gt;&lt;year&gt;2015&lt;/year&gt;&lt;/dates&gt;&lt;isbn&gt;0885-8608&lt;/isbn&gt;&lt;urls&gt;&lt;/urls&gt;&lt;/record&gt;&lt;/Cite&gt;&lt;/EndNote&gt;</w:instrText>
      </w:r>
      <w:r w:rsidR="00A4641D">
        <w:rPr>
          <w:rFonts w:ascii="Times New Roman" w:eastAsia="Times New Roman" w:hAnsi="Times New Roman" w:cs="Times New Roman"/>
          <w:iCs/>
        </w:rPr>
        <w:fldChar w:fldCharType="separate"/>
      </w:r>
      <w:r w:rsidR="00A4641D">
        <w:rPr>
          <w:rFonts w:ascii="Times New Roman" w:eastAsia="Times New Roman" w:hAnsi="Times New Roman" w:cs="Times New Roman"/>
          <w:iCs/>
          <w:noProof/>
        </w:rPr>
        <w:t>(</w:t>
      </w:r>
      <w:hyperlink w:anchor="_ENREF_42" w:tooltip="Milanovich, 2015 #2673" w:history="1">
        <w:r w:rsidR="00443EB3">
          <w:rPr>
            <w:rFonts w:ascii="Times New Roman" w:eastAsia="Times New Roman" w:hAnsi="Times New Roman" w:cs="Times New Roman"/>
            <w:iCs/>
            <w:noProof/>
          </w:rPr>
          <w:t>Milanovich et al. 2015</w:t>
        </w:r>
      </w:hyperlink>
      <w:r w:rsidR="00A4641D">
        <w:rPr>
          <w:rFonts w:ascii="Times New Roman" w:eastAsia="Times New Roman" w:hAnsi="Times New Roman" w:cs="Times New Roman"/>
          <w:iCs/>
          <w:noProof/>
        </w:rPr>
        <w:t>)</w:t>
      </w:r>
      <w:r w:rsidR="00A4641D">
        <w:rPr>
          <w:rFonts w:ascii="Times New Roman" w:eastAsia="Times New Roman" w:hAnsi="Times New Roman" w:cs="Times New Roman"/>
          <w:iCs/>
        </w:rPr>
        <w:fldChar w:fldCharType="end"/>
      </w:r>
      <w:r w:rsidR="008B0FD9" w:rsidRPr="007A0142">
        <w:rPr>
          <w:rFonts w:ascii="Times New Roman" w:eastAsia="Times New Roman" w:hAnsi="Times New Roman" w:cs="Times New Roman"/>
          <w:iCs/>
        </w:rPr>
        <w:t>.</w:t>
      </w:r>
    </w:p>
    <w:p w14:paraId="7AB7357F" w14:textId="77777777" w:rsidR="003F2030" w:rsidRPr="007A0142" w:rsidRDefault="003F2030" w:rsidP="00C46FB5">
      <w:pPr>
        <w:spacing w:line="480" w:lineRule="auto"/>
        <w:rPr>
          <w:rFonts w:ascii="Times New Roman" w:hAnsi="Times New Roman" w:cs="Times New Roman"/>
        </w:rPr>
      </w:pPr>
    </w:p>
    <w:p w14:paraId="618C4464" w14:textId="163DB9FF" w:rsidR="003F2030" w:rsidRPr="007A0142" w:rsidRDefault="004F1A6B" w:rsidP="00C46FB5">
      <w:pPr>
        <w:spacing w:line="480" w:lineRule="auto"/>
        <w:rPr>
          <w:rFonts w:ascii="Times New Roman" w:hAnsi="Times New Roman" w:cs="Times New Roman"/>
          <w:i/>
        </w:rPr>
      </w:pPr>
      <w:r>
        <w:rPr>
          <w:rFonts w:ascii="Times New Roman" w:hAnsi="Times New Roman" w:cs="Times New Roman"/>
          <w:i/>
        </w:rPr>
        <w:t xml:space="preserve">Salamander </w:t>
      </w:r>
      <w:r w:rsidR="003F2030" w:rsidRPr="007A0142">
        <w:rPr>
          <w:rFonts w:ascii="Times New Roman" w:hAnsi="Times New Roman" w:cs="Times New Roman"/>
          <w:i/>
        </w:rPr>
        <w:t xml:space="preserve">Sampling </w:t>
      </w:r>
    </w:p>
    <w:p w14:paraId="5D28A8E3" w14:textId="495C2476" w:rsidR="008B0FD9" w:rsidRPr="007A0142" w:rsidRDefault="00C46FB5" w:rsidP="00C46FB5">
      <w:pPr>
        <w:spacing w:line="480" w:lineRule="auto"/>
        <w:rPr>
          <w:rFonts w:ascii="Times New Roman" w:hAnsi="Times New Roman" w:cs="Times New Roman"/>
        </w:rPr>
      </w:pPr>
      <w:r w:rsidRPr="007A0142">
        <w:rPr>
          <w:rFonts w:ascii="Times New Roman" w:hAnsi="Times New Roman" w:cs="Times New Roman"/>
        </w:rPr>
        <w:t>We conducted nighttime visual encounter surveys</w:t>
      </w:r>
      <w:r w:rsidR="00040164">
        <w:rPr>
          <w:rFonts w:ascii="Times New Roman" w:hAnsi="Times New Roman" w:cs="Times New Roman"/>
        </w:rPr>
        <w:t xml:space="preserve"> (VES)</w:t>
      </w:r>
      <w:r w:rsidRPr="007A0142">
        <w:rPr>
          <w:rFonts w:ascii="Times New Roman" w:hAnsi="Times New Roman" w:cs="Times New Roman"/>
        </w:rPr>
        <w:t xml:space="preserve"> along transects to loca</w:t>
      </w:r>
      <w:r w:rsidR="00FF4D1C" w:rsidRPr="007A0142">
        <w:rPr>
          <w:rFonts w:ascii="Times New Roman" w:hAnsi="Times New Roman" w:cs="Times New Roman"/>
        </w:rPr>
        <w:t>te surface-active salamanders</w:t>
      </w:r>
      <w:r w:rsidR="00A7546B">
        <w:rPr>
          <w:rFonts w:ascii="Times New Roman" w:hAnsi="Times New Roman" w:cs="Times New Roman"/>
        </w:rPr>
        <w:t xml:space="preserve"> </w:t>
      </w:r>
      <w:r w:rsidR="000E060B">
        <w:rPr>
          <w:rFonts w:ascii="Times New Roman" w:hAnsi="Times New Roman" w:cs="Times New Roman"/>
        </w:rPr>
        <w:t>—</w:t>
      </w:r>
      <w:r w:rsidR="00A7546B">
        <w:rPr>
          <w:rFonts w:ascii="Times New Roman" w:hAnsi="Times New Roman" w:cs="Times New Roman"/>
        </w:rPr>
        <w:t xml:space="preserve"> a more effective way to sample lungless salamanders compared to day-time VES </w:t>
      </w:r>
      <w:r w:rsidR="00A7546B">
        <w:rPr>
          <w:rFonts w:ascii="Times New Roman" w:hAnsi="Times New Roman" w:cs="Times New Roman"/>
        </w:rPr>
        <w:fldChar w:fldCharType="begin"/>
      </w:r>
      <w:r w:rsidR="00443EB3">
        <w:rPr>
          <w:rFonts w:ascii="Times New Roman" w:hAnsi="Times New Roman" w:cs="Times New Roman"/>
        </w:rPr>
        <w:instrText xml:space="preserve"> ADDIN EN.CITE &lt;EndNote&gt;&lt;Cite&gt;&lt;Author&gt;Crawford&lt;/Author&gt;&lt;Year&gt;2007&lt;/Year&gt;&lt;RecNum&gt;184&lt;/RecNum&gt;&lt;DisplayText&gt;(Crawford and Semlitsch 2007a)&lt;/DisplayText&gt;&lt;record&gt;&lt;rec-number&gt;184&lt;/rec-number&gt;&lt;foreign-keys&gt;&lt;key app="EN" db-id="w5tpwzz05vddzie2e9q5zpshdp0zwwdpx2ws" timestamp="1428421397"&gt;184&lt;/key&gt;&lt;key app="ENWeb" db-id=""&gt;0&lt;/key&gt;&lt;/foreign-keys&gt;&lt;ref-type name="Journal Article"&gt;17&lt;/ref-type&gt;&lt;contributors&gt;&lt;authors&gt;&lt;author&gt;Crawford, J. A.&lt;/author&gt;&lt;author&gt;Semlitsch, R. D.&lt;/author&gt;&lt;/authors&gt;&lt;/contributors&gt;&lt;auth-address&gt;University of Missouri, Division of Biological Sciences, 105 Tucker Hall, Columbia, MO 65211-7400, USA. jac7vc@mizzou.edu&lt;/auth-address&gt;&lt;titles&gt;&lt;title&gt;Estimation of core terrestrial habitat for stream-breeding salamanders and delineation of riparian buffers for protection of biodiversity&lt;/title&gt;&lt;secondary-title&gt;Conservation Biology&lt;/secondary-title&gt;&lt;/titles&gt;&lt;periodical&gt;&lt;full-title&gt;Conservation Biology&lt;/full-title&gt;&lt;/periodical&gt;&lt;pages&gt;152-158&lt;/pages&gt;&lt;volume&gt;21&lt;/volume&gt;&lt;number&gt;1&lt;/number&gt;&lt;keywords&gt;&lt;keyword&gt;Animals&lt;/keyword&gt;&lt;keyword&gt;*Biodiversity&lt;/keyword&gt;&lt;keyword&gt;Conservation of Natural Resources/*methods&lt;/keyword&gt;&lt;keyword&gt;*Ecosystem&lt;/keyword&gt;&lt;keyword&gt;North Carolina&lt;/keyword&gt;&lt;keyword&gt;Population Density&lt;/keyword&gt;&lt;keyword&gt;*Rivers&lt;/keyword&gt;&lt;keyword&gt;Urodela/*physiology&lt;/keyword&gt;&lt;/keywords&gt;&lt;dates&gt;&lt;year&gt;2007&lt;/year&gt;&lt;pub-dates&gt;&lt;date&gt;Feb&lt;/date&gt;&lt;/pub-dates&gt;&lt;/dates&gt;&lt;isbn&gt;0888-8892 (Print)&amp;#xD;0888-8892 (Linking)&lt;/isbn&gt;&lt;accession-num&gt;17298521&lt;/accession-num&gt;&lt;urls&gt;&lt;related-urls&gt;&lt;url&gt;http://www.ncbi.nlm.nih.gov/pubmed/17298521&lt;/url&gt;&lt;/related-urls&gt;&lt;/urls&gt;&lt;electronic-resource-num&gt;10.1111/j.1523-1739.2006.00556.x&lt;/electronic-resource-num&gt;&lt;/record&gt;&lt;/Cite&gt;&lt;/EndNote&gt;</w:instrText>
      </w:r>
      <w:r w:rsidR="00A7546B">
        <w:rPr>
          <w:rFonts w:ascii="Times New Roman" w:hAnsi="Times New Roman" w:cs="Times New Roman"/>
        </w:rPr>
        <w:fldChar w:fldCharType="separate"/>
      </w:r>
      <w:r w:rsidR="004A0617">
        <w:rPr>
          <w:rFonts w:ascii="Times New Roman" w:hAnsi="Times New Roman" w:cs="Times New Roman"/>
          <w:noProof/>
        </w:rPr>
        <w:t>(</w:t>
      </w:r>
      <w:hyperlink w:anchor="_ENREF_10" w:tooltip="Crawford, 2007 #184" w:history="1">
        <w:r w:rsidR="00443EB3">
          <w:rPr>
            <w:rFonts w:ascii="Times New Roman" w:hAnsi="Times New Roman" w:cs="Times New Roman"/>
            <w:noProof/>
          </w:rPr>
          <w:t>Crawford and Semlitsch 2007a</w:t>
        </w:r>
      </w:hyperlink>
      <w:r w:rsidR="004A0617">
        <w:rPr>
          <w:rFonts w:ascii="Times New Roman" w:hAnsi="Times New Roman" w:cs="Times New Roman"/>
          <w:noProof/>
        </w:rPr>
        <w:t>)</w:t>
      </w:r>
      <w:r w:rsidR="00A7546B">
        <w:rPr>
          <w:rFonts w:ascii="Times New Roman" w:hAnsi="Times New Roman" w:cs="Times New Roman"/>
        </w:rPr>
        <w:fldChar w:fldCharType="end"/>
      </w:r>
      <w:r w:rsidR="00FF4D1C" w:rsidRPr="007A0142">
        <w:rPr>
          <w:rFonts w:ascii="Times New Roman" w:hAnsi="Times New Roman" w:cs="Times New Roman"/>
        </w:rPr>
        <w:t xml:space="preserve">.  </w:t>
      </w:r>
      <w:r w:rsidR="006A7862">
        <w:rPr>
          <w:rFonts w:ascii="Times New Roman" w:hAnsi="Times New Roman" w:cs="Times New Roman"/>
        </w:rPr>
        <w:t>For each</w:t>
      </w:r>
      <w:r w:rsidR="00FF4D1C" w:rsidRPr="007A0142">
        <w:rPr>
          <w:rFonts w:ascii="Times New Roman" w:hAnsi="Times New Roman" w:cs="Times New Roman"/>
        </w:rPr>
        <w:t xml:space="preserve"> survey, o</w:t>
      </w:r>
      <w:r w:rsidRPr="007A0142">
        <w:rPr>
          <w:rFonts w:ascii="Times New Roman" w:hAnsi="Times New Roman" w:cs="Times New Roman"/>
        </w:rPr>
        <w:t>ne of four observers</w:t>
      </w:r>
      <w:r w:rsidR="00FF4D1C" w:rsidRPr="007A0142">
        <w:rPr>
          <w:rFonts w:ascii="Times New Roman" w:hAnsi="Times New Roman" w:cs="Times New Roman"/>
        </w:rPr>
        <w:t xml:space="preserve"> (the authors) walked a</w:t>
      </w:r>
      <w:ins w:id="6" w:author="John Crawford" w:date="2017-08-14T09:31:00Z">
        <w:r w:rsidR="004F1A6B">
          <w:rPr>
            <w:rFonts w:ascii="Times New Roman" w:hAnsi="Times New Roman" w:cs="Times New Roman"/>
          </w:rPr>
          <w:t xml:space="preserve"> </w:t>
        </w:r>
      </w:ins>
      <w:r w:rsidR="00FF4D1C" w:rsidRPr="007A0142">
        <w:rPr>
          <w:rFonts w:ascii="Times New Roman" w:hAnsi="Times New Roman" w:cs="Times New Roman"/>
        </w:rPr>
        <w:t>transect and recorded the number of each salama</w:t>
      </w:r>
      <w:r w:rsidR="00F37411">
        <w:rPr>
          <w:rFonts w:ascii="Times New Roman" w:hAnsi="Times New Roman" w:cs="Times New Roman"/>
        </w:rPr>
        <w:t>nder species observed within 2</w:t>
      </w:r>
      <w:r w:rsidR="00FF4D1C" w:rsidRPr="007A0142">
        <w:rPr>
          <w:rFonts w:ascii="Times New Roman" w:hAnsi="Times New Roman" w:cs="Times New Roman"/>
        </w:rPr>
        <w:t xml:space="preserve"> m of either side of the center transect line, resulting in a 100 m</w:t>
      </w:r>
      <w:r w:rsidR="00FF4D1C" w:rsidRPr="007A0142">
        <w:rPr>
          <w:rFonts w:ascii="Times New Roman" w:hAnsi="Times New Roman" w:cs="Times New Roman"/>
          <w:vertAlign w:val="superscript"/>
        </w:rPr>
        <w:t>2</w:t>
      </w:r>
      <w:r w:rsidR="00F37411">
        <w:rPr>
          <w:rFonts w:ascii="Times New Roman" w:hAnsi="Times New Roman" w:cs="Times New Roman"/>
        </w:rPr>
        <w:t xml:space="preserve"> transect survey </w:t>
      </w:r>
      <w:r w:rsidR="006A7862">
        <w:rPr>
          <w:rFonts w:ascii="Times New Roman" w:hAnsi="Times New Roman" w:cs="Times New Roman"/>
        </w:rPr>
        <w:t xml:space="preserve">area </w:t>
      </w:r>
      <w:r w:rsidR="00F37411">
        <w:rPr>
          <w:rFonts w:ascii="Times New Roman" w:hAnsi="Times New Roman" w:cs="Times New Roman"/>
        </w:rPr>
        <w:t>(25 x 4</w:t>
      </w:r>
      <w:r w:rsidR="00FF4D1C" w:rsidRPr="007A0142">
        <w:rPr>
          <w:rFonts w:ascii="Times New Roman" w:hAnsi="Times New Roman" w:cs="Times New Roman"/>
        </w:rPr>
        <w:t xml:space="preserve"> m). Salamanders were not disturbed except to </w:t>
      </w:r>
      <w:r w:rsidR="006A7862">
        <w:rPr>
          <w:rFonts w:ascii="Times New Roman" w:hAnsi="Times New Roman" w:cs="Times New Roman"/>
        </w:rPr>
        <w:t>aid in</w:t>
      </w:r>
      <w:r w:rsidR="00FF4D1C" w:rsidRPr="007A0142">
        <w:rPr>
          <w:rFonts w:ascii="Times New Roman" w:hAnsi="Times New Roman" w:cs="Times New Roman"/>
        </w:rPr>
        <w:t xml:space="preserve"> further identification</w:t>
      </w:r>
      <w:r w:rsidR="006A7862">
        <w:rPr>
          <w:rFonts w:ascii="Times New Roman" w:hAnsi="Times New Roman" w:cs="Times New Roman"/>
        </w:rPr>
        <w:t xml:space="preserve"> as needed</w:t>
      </w:r>
      <w:r w:rsidR="00FF4D1C" w:rsidRPr="007A0142">
        <w:rPr>
          <w:rFonts w:ascii="Times New Roman" w:hAnsi="Times New Roman" w:cs="Times New Roman"/>
        </w:rPr>
        <w:t xml:space="preserve">. </w:t>
      </w:r>
      <w:r w:rsidR="006A7862">
        <w:rPr>
          <w:rFonts w:ascii="Times New Roman" w:hAnsi="Times New Roman" w:cs="Times New Roman"/>
        </w:rPr>
        <w:t>For each VES, observers spent a range from</w:t>
      </w:r>
      <w:r w:rsidR="00582453" w:rsidRPr="007A0142">
        <w:rPr>
          <w:rFonts w:ascii="Times New Roman" w:hAnsi="Times New Roman" w:cs="Times New Roman"/>
        </w:rPr>
        <w:t xml:space="preserve"> 10–20 minutes to conduct a VES on a transect depending on the terrain, density of vegetation, and number of animals that had to be handled for identification.</w:t>
      </w:r>
    </w:p>
    <w:p w14:paraId="7BE3F044" w14:textId="27F20FC5" w:rsidR="00FF4D1C" w:rsidRPr="007A0142" w:rsidRDefault="00FF4D1C" w:rsidP="00C46FB5">
      <w:pPr>
        <w:spacing w:line="480" w:lineRule="auto"/>
        <w:rPr>
          <w:rFonts w:ascii="Times New Roman" w:hAnsi="Times New Roman" w:cs="Times New Roman"/>
        </w:rPr>
      </w:pPr>
      <w:r w:rsidRPr="007A0142">
        <w:rPr>
          <w:rFonts w:ascii="Times New Roman" w:hAnsi="Times New Roman" w:cs="Times New Roman"/>
        </w:rPr>
        <w:tab/>
      </w:r>
      <w:r w:rsidR="00A7546B">
        <w:rPr>
          <w:rFonts w:ascii="Times New Roman" w:hAnsi="Times New Roman" w:cs="Times New Roman"/>
        </w:rPr>
        <w:t>Visual encounter surveys were conducted</w:t>
      </w:r>
      <w:r w:rsidRPr="007A0142">
        <w:rPr>
          <w:rFonts w:ascii="Times New Roman" w:hAnsi="Times New Roman" w:cs="Times New Roman"/>
        </w:rPr>
        <w:t xml:space="preserve"> on 1</w:t>
      </w:r>
      <w:r w:rsidR="00040164">
        <w:rPr>
          <w:rFonts w:ascii="Times New Roman" w:hAnsi="Times New Roman" w:cs="Times New Roman"/>
        </w:rPr>
        <w:t>–</w:t>
      </w:r>
      <w:r w:rsidRPr="007A0142">
        <w:rPr>
          <w:rFonts w:ascii="Times New Roman" w:hAnsi="Times New Roman" w:cs="Times New Roman"/>
        </w:rPr>
        <w:t>6 occasions</w:t>
      </w:r>
      <w:r w:rsidR="00DE5CDA" w:rsidRPr="007A0142">
        <w:rPr>
          <w:rFonts w:ascii="Times New Roman" w:hAnsi="Times New Roman" w:cs="Times New Roman"/>
        </w:rPr>
        <w:t xml:space="preserve"> (</w:t>
      </w:r>
      <w:r w:rsidR="00DC1716">
        <w:rPr>
          <w:rFonts w:ascii="Times New Roman" w:hAnsi="Times New Roman" w:cs="Times New Roman"/>
        </w:rPr>
        <w:t xml:space="preserve">occasion = night; </w:t>
      </w:r>
      <w:r w:rsidR="00DE5CDA" w:rsidRPr="007A0142">
        <w:rPr>
          <w:rFonts w:ascii="Times New Roman" w:hAnsi="Times New Roman" w:cs="Times New Roman"/>
        </w:rPr>
        <w:t>mean = 4.3)</w:t>
      </w:r>
      <w:r w:rsidRPr="007A0142">
        <w:rPr>
          <w:rFonts w:ascii="Times New Roman" w:hAnsi="Times New Roman" w:cs="Times New Roman"/>
        </w:rPr>
        <w:t xml:space="preserve"> </w:t>
      </w:r>
      <w:r w:rsidR="007D4842" w:rsidRPr="007A0142">
        <w:rPr>
          <w:rFonts w:ascii="Times New Roman" w:hAnsi="Times New Roman" w:cs="Times New Roman"/>
        </w:rPr>
        <w:t xml:space="preserve">on 21 nights </w:t>
      </w:r>
      <w:r w:rsidRPr="007A0142">
        <w:rPr>
          <w:rFonts w:ascii="Times New Roman" w:hAnsi="Times New Roman" w:cs="Times New Roman"/>
        </w:rPr>
        <w:t xml:space="preserve">between 13 June – 20 July 2012.  </w:t>
      </w:r>
      <w:r w:rsidR="00DE5CDA" w:rsidRPr="007A0142">
        <w:rPr>
          <w:rFonts w:ascii="Times New Roman" w:hAnsi="Times New Roman" w:cs="Times New Roman"/>
        </w:rPr>
        <w:t>At least 2 transects were visited at every site on at least 5 occasions.</w:t>
      </w:r>
      <w:r w:rsidR="007D4842" w:rsidRPr="007A0142">
        <w:rPr>
          <w:rFonts w:ascii="Times New Roman" w:hAnsi="Times New Roman" w:cs="Times New Roman"/>
        </w:rPr>
        <w:t xml:space="preserve"> Observers were randomly assigned to a transect on the first occasion and then rotated thr</w:t>
      </w:r>
      <w:r w:rsidR="002E24CE">
        <w:rPr>
          <w:rFonts w:ascii="Times New Roman" w:hAnsi="Times New Roman" w:cs="Times New Roman"/>
        </w:rPr>
        <w:t>ough the transects at each site</w:t>
      </w:r>
      <w:r w:rsidR="007D4842" w:rsidRPr="007A0142">
        <w:rPr>
          <w:rFonts w:ascii="Times New Roman" w:hAnsi="Times New Roman" w:cs="Times New Roman"/>
        </w:rPr>
        <w:t xml:space="preserve"> on future occasions to avoid </w:t>
      </w:r>
      <w:r w:rsidR="00111A79">
        <w:rPr>
          <w:rFonts w:ascii="Times New Roman" w:hAnsi="Times New Roman" w:cs="Times New Roman"/>
        </w:rPr>
        <w:t xml:space="preserve">potential </w:t>
      </w:r>
      <w:r w:rsidR="007D4842" w:rsidRPr="007A0142">
        <w:rPr>
          <w:rFonts w:ascii="Times New Roman" w:hAnsi="Times New Roman" w:cs="Times New Roman"/>
        </w:rPr>
        <w:t>observer bias.</w:t>
      </w:r>
      <w:r w:rsidR="002E24CE">
        <w:rPr>
          <w:rFonts w:ascii="Times New Roman" w:hAnsi="Times New Roman" w:cs="Times New Roman"/>
        </w:rPr>
        <w:t xml:space="preserve"> A transect was skipped if the surveyor was unavailable </w:t>
      </w:r>
      <w:r w:rsidR="00111A79">
        <w:rPr>
          <w:rFonts w:ascii="Times New Roman" w:hAnsi="Times New Roman" w:cs="Times New Roman"/>
        </w:rPr>
        <w:t xml:space="preserve">to conduct the survey </w:t>
      </w:r>
      <w:r w:rsidR="002E24CE">
        <w:rPr>
          <w:rFonts w:ascii="Times New Roman" w:hAnsi="Times New Roman" w:cs="Times New Roman"/>
        </w:rPr>
        <w:t xml:space="preserve">on a given </w:t>
      </w:r>
      <w:r w:rsidR="00DC1716">
        <w:rPr>
          <w:rFonts w:ascii="Times New Roman" w:hAnsi="Times New Roman" w:cs="Times New Roman"/>
        </w:rPr>
        <w:t>occasion</w:t>
      </w:r>
      <w:r w:rsidR="00F95980">
        <w:rPr>
          <w:rFonts w:ascii="Times New Roman" w:hAnsi="Times New Roman" w:cs="Times New Roman"/>
        </w:rPr>
        <w:t>,</w:t>
      </w:r>
      <w:r w:rsidR="00111A79">
        <w:rPr>
          <w:rFonts w:ascii="Times New Roman" w:hAnsi="Times New Roman" w:cs="Times New Roman"/>
        </w:rPr>
        <w:t xml:space="preserve"> </w:t>
      </w:r>
      <w:r w:rsidR="002E24CE">
        <w:rPr>
          <w:rFonts w:ascii="Times New Roman" w:hAnsi="Times New Roman" w:cs="Times New Roman"/>
        </w:rPr>
        <w:t xml:space="preserve">but </w:t>
      </w:r>
      <w:r w:rsidR="000E060B">
        <w:rPr>
          <w:rFonts w:ascii="Times New Roman" w:hAnsi="Times New Roman" w:cs="Times New Roman"/>
        </w:rPr>
        <w:t>our analysis framework accommodates such missing data</w:t>
      </w:r>
      <w:r w:rsidR="002E24CE">
        <w:rPr>
          <w:rFonts w:ascii="Times New Roman" w:hAnsi="Times New Roman" w:cs="Times New Roman"/>
        </w:rPr>
        <w:t>.</w:t>
      </w:r>
      <w:r w:rsidR="007D4842" w:rsidRPr="007A0142">
        <w:rPr>
          <w:rFonts w:ascii="Times New Roman" w:hAnsi="Times New Roman" w:cs="Times New Roman"/>
        </w:rPr>
        <w:t xml:space="preserve"> </w:t>
      </w:r>
      <w:r w:rsidR="00DC1716" w:rsidRPr="007A0142">
        <w:rPr>
          <w:rFonts w:ascii="Times New Roman" w:hAnsi="Times New Roman" w:cs="Times New Roman"/>
        </w:rPr>
        <w:t>We randomly selected 3</w:t>
      </w:r>
      <w:r w:rsidR="00DC1716">
        <w:rPr>
          <w:rFonts w:ascii="Times New Roman" w:hAnsi="Times New Roman" w:cs="Times New Roman"/>
        </w:rPr>
        <w:t>–</w:t>
      </w:r>
      <w:r w:rsidR="00DC1716" w:rsidRPr="007A0142">
        <w:rPr>
          <w:rFonts w:ascii="Times New Roman" w:hAnsi="Times New Roman" w:cs="Times New Roman"/>
        </w:rPr>
        <w:t xml:space="preserve">5 sites from </w:t>
      </w:r>
      <w:r w:rsidR="00DC1716">
        <w:rPr>
          <w:rFonts w:ascii="Times New Roman" w:hAnsi="Times New Roman" w:cs="Times New Roman"/>
        </w:rPr>
        <w:t>each of three elevations</w:t>
      </w:r>
      <w:r w:rsidR="00DC1716" w:rsidRPr="007A0142">
        <w:rPr>
          <w:rFonts w:ascii="Times New Roman" w:hAnsi="Times New Roman" w:cs="Times New Roman"/>
        </w:rPr>
        <w:t xml:space="preserve"> </w:t>
      </w:r>
      <w:r w:rsidR="00DC1716">
        <w:rPr>
          <w:rFonts w:ascii="Times New Roman" w:hAnsi="Times New Roman" w:cs="Times New Roman"/>
        </w:rPr>
        <w:t>(stratified random transect selection within elevations; transects were never surveyed more than once on a give</w:t>
      </w:r>
      <w:r w:rsidR="00F95980">
        <w:rPr>
          <w:rFonts w:ascii="Times New Roman" w:hAnsi="Times New Roman" w:cs="Times New Roman"/>
        </w:rPr>
        <w:t>n</w:t>
      </w:r>
      <w:r w:rsidR="00DC1716">
        <w:rPr>
          <w:rFonts w:ascii="Times New Roman" w:hAnsi="Times New Roman" w:cs="Times New Roman"/>
        </w:rPr>
        <w:t xml:space="preserve"> sampling occasion).</w:t>
      </w:r>
      <w:r w:rsidR="00515D50" w:rsidRPr="007A0142">
        <w:rPr>
          <w:rFonts w:ascii="Times New Roman" w:hAnsi="Times New Roman" w:cs="Times New Roman"/>
        </w:rPr>
        <w:t xml:space="preserve"> </w:t>
      </w:r>
      <w:r w:rsidR="00DC1716">
        <w:rPr>
          <w:rFonts w:ascii="Times New Roman" w:hAnsi="Times New Roman" w:cs="Times New Roman"/>
        </w:rPr>
        <w:t>On e</w:t>
      </w:r>
      <w:r w:rsidR="00515D50" w:rsidRPr="007A0142">
        <w:rPr>
          <w:rFonts w:ascii="Times New Roman" w:hAnsi="Times New Roman" w:cs="Times New Roman"/>
        </w:rPr>
        <w:t xml:space="preserve">ach </w:t>
      </w:r>
      <w:r w:rsidR="00DC1716">
        <w:rPr>
          <w:rFonts w:ascii="Times New Roman" w:hAnsi="Times New Roman" w:cs="Times New Roman"/>
        </w:rPr>
        <w:t xml:space="preserve">occasion, </w:t>
      </w:r>
      <w:r w:rsidR="00515D50" w:rsidRPr="007A0142">
        <w:rPr>
          <w:rFonts w:ascii="Times New Roman" w:hAnsi="Times New Roman" w:cs="Times New Roman"/>
        </w:rPr>
        <w:lastRenderedPageBreak/>
        <w:t xml:space="preserve">we </w:t>
      </w:r>
      <w:r w:rsidR="00DC1716">
        <w:rPr>
          <w:rFonts w:ascii="Times New Roman" w:hAnsi="Times New Roman" w:cs="Times New Roman"/>
        </w:rPr>
        <w:t>r</w:t>
      </w:r>
      <w:r w:rsidR="00515D50" w:rsidRPr="007A0142">
        <w:rPr>
          <w:rFonts w:ascii="Times New Roman" w:hAnsi="Times New Roman" w:cs="Times New Roman"/>
        </w:rPr>
        <w:t xml:space="preserve">andomized </w:t>
      </w:r>
      <w:r w:rsidR="00DC1716">
        <w:rPr>
          <w:rFonts w:ascii="Times New Roman" w:hAnsi="Times New Roman" w:cs="Times New Roman"/>
        </w:rPr>
        <w:t>the</w:t>
      </w:r>
      <w:r w:rsidR="00515D50" w:rsidRPr="007A0142">
        <w:rPr>
          <w:rFonts w:ascii="Times New Roman" w:hAnsi="Times New Roman" w:cs="Times New Roman"/>
        </w:rPr>
        <w:t xml:space="preserve"> starting </w:t>
      </w:r>
      <w:r w:rsidR="00D502F1">
        <w:rPr>
          <w:rFonts w:ascii="Times New Roman" w:hAnsi="Times New Roman" w:cs="Times New Roman"/>
        </w:rPr>
        <w:t xml:space="preserve">site </w:t>
      </w:r>
      <w:r w:rsidR="00515D50" w:rsidRPr="007A0142">
        <w:rPr>
          <w:rFonts w:ascii="Times New Roman" w:hAnsi="Times New Roman" w:cs="Times New Roman"/>
        </w:rPr>
        <w:t>then proceeded in the most convenient route to the other sites. This prevented sampling sites or specific elevations at the same time of night on each occasion. We conducted all surveys between 21:00 and 03:00 hours</w:t>
      </w:r>
      <w:r w:rsidR="00CE0C5C">
        <w:rPr>
          <w:rFonts w:ascii="Times New Roman" w:hAnsi="Times New Roman" w:cs="Times New Roman"/>
        </w:rPr>
        <w:t xml:space="preserve"> E</w:t>
      </w:r>
      <w:r w:rsidR="00D35AAC">
        <w:rPr>
          <w:rFonts w:ascii="Times New Roman" w:hAnsi="Times New Roman" w:cs="Times New Roman"/>
        </w:rPr>
        <w:t>D</w:t>
      </w:r>
      <w:r w:rsidR="00CE0C5C">
        <w:rPr>
          <w:rFonts w:ascii="Times New Roman" w:hAnsi="Times New Roman" w:cs="Times New Roman"/>
        </w:rPr>
        <w:t>T</w:t>
      </w:r>
      <w:r w:rsidR="00515D50" w:rsidRPr="007A0142">
        <w:rPr>
          <w:rFonts w:ascii="Times New Roman" w:hAnsi="Times New Roman" w:cs="Times New Roman"/>
        </w:rPr>
        <w:t>.</w:t>
      </w:r>
    </w:p>
    <w:p w14:paraId="72855ECE" w14:textId="77777777" w:rsidR="002F5F28" w:rsidRPr="007A0142" w:rsidRDefault="002F5F28" w:rsidP="00C46FB5">
      <w:pPr>
        <w:spacing w:line="480" w:lineRule="auto"/>
        <w:rPr>
          <w:rFonts w:ascii="Times New Roman" w:hAnsi="Times New Roman" w:cs="Times New Roman"/>
        </w:rPr>
      </w:pPr>
    </w:p>
    <w:p w14:paraId="0192F9A7" w14:textId="77777777" w:rsidR="002F5F28" w:rsidRPr="007A0142" w:rsidRDefault="002F5F28" w:rsidP="00C46FB5">
      <w:pPr>
        <w:spacing w:line="480" w:lineRule="auto"/>
        <w:rPr>
          <w:rFonts w:ascii="Times New Roman" w:hAnsi="Times New Roman" w:cs="Times New Roman"/>
          <w:i/>
        </w:rPr>
      </w:pPr>
      <w:r w:rsidRPr="007A0142">
        <w:rPr>
          <w:rFonts w:ascii="Times New Roman" w:hAnsi="Times New Roman" w:cs="Times New Roman"/>
          <w:i/>
        </w:rPr>
        <w:t>Habitat and Environmental Measurements</w:t>
      </w:r>
    </w:p>
    <w:p w14:paraId="76E93171" w14:textId="22FE4D74" w:rsidR="00653A0F" w:rsidRDefault="00DC1716" w:rsidP="00C46FB5">
      <w:pPr>
        <w:spacing w:line="480" w:lineRule="auto"/>
        <w:rPr>
          <w:rFonts w:ascii="Times New Roman" w:hAnsi="Times New Roman" w:cs="Times New Roman"/>
        </w:rPr>
      </w:pPr>
      <w:r>
        <w:rPr>
          <w:rFonts w:ascii="Times New Roman" w:hAnsi="Times New Roman" w:cs="Times New Roman"/>
        </w:rPr>
        <w:t xml:space="preserve">We measured local habitat variables and calculated landscape metrics hypothesized to influence detection and </w:t>
      </w:r>
      <w:r w:rsidR="00426908">
        <w:rPr>
          <w:rFonts w:ascii="Times New Roman" w:hAnsi="Times New Roman" w:cs="Times New Roman"/>
        </w:rPr>
        <w:t>abundance</w:t>
      </w:r>
      <w:r>
        <w:rPr>
          <w:rFonts w:ascii="Times New Roman" w:hAnsi="Times New Roman" w:cs="Times New Roman"/>
        </w:rPr>
        <w:t xml:space="preserve"> of salamanders</w:t>
      </w:r>
      <w:r w:rsidR="002E5522">
        <w:rPr>
          <w:rFonts w:ascii="Times New Roman" w:hAnsi="Times New Roman" w:cs="Times New Roman"/>
        </w:rPr>
        <w:t xml:space="preserve">. Along </w:t>
      </w:r>
      <w:r w:rsidR="002E5522" w:rsidRPr="007A0142">
        <w:rPr>
          <w:rFonts w:ascii="Times New Roman" w:hAnsi="Times New Roman" w:cs="Times New Roman"/>
        </w:rPr>
        <w:t>each transect at 5 m intervals</w:t>
      </w:r>
      <w:r w:rsidR="002E5522">
        <w:rPr>
          <w:rFonts w:ascii="Times New Roman" w:hAnsi="Times New Roman" w:cs="Times New Roman"/>
        </w:rPr>
        <w:t>, w</w:t>
      </w:r>
      <w:r w:rsidR="00426908">
        <w:rPr>
          <w:rFonts w:ascii="Times New Roman" w:hAnsi="Times New Roman" w:cs="Times New Roman"/>
        </w:rPr>
        <w:t>e measured</w:t>
      </w:r>
      <w:r w:rsidR="008547A6" w:rsidRPr="007A0142">
        <w:rPr>
          <w:rFonts w:ascii="Times New Roman" w:hAnsi="Times New Roman" w:cs="Times New Roman"/>
        </w:rPr>
        <w:t xml:space="preserve"> </w:t>
      </w:r>
      <w:r w:rsidR="00F0147B">
        <w:rPr>
          <w:rFonts w:ascii="Times New Roman" w:hAnsi="Times New Roman" w:cs="Times New Roman"/>
        </w:rPr>
        <w:t xml:space="preserve">percent </w:t>
      </w:r>
      <w:r w:rsidR="008547A6" w:rsidRPr="007A0142">
        <w:rPr>
          <w:rFonts w:ascii="Times New Roman" w:hAnsi="Times New Roman" w:cs="Times New Roman"/>
        </w:rPr>
        <w:t>canopy cover</w:t>
      </w:r>
      <w:r w:rsidR="00F0147B">
        <w:rPr>
          <w:rFonts w:ascii="Times New Roman" w:hAnsi="Times New Roman" w:cs="Times New Roman"/>
        </w:rPr>
        <w:t xml:space="preserve"> </w:t>
      </w:r>
      <w:r w:rsidR="008547A6" w:rsidRPr="007A0142">
        <w:rPr>
          <w:rFonts w:ascii="Times New Roman" w:hAnsi="Times New Roman" w:cs="Times New Roman"/>
        </w:rPr>
        <w:t xml:space="preserve">using a spherical </w:t>
      </w:r>
      <w:proofErr w:type="spellStart"/>
      <w:r w:rsidR="00F95980" w:rsidRPr="007A0142">
        <w:rPr>
          <w:rFonts w:ascii="Times New Roman" w:hAnsi="Times New Roman" w:cs="Times New Roman"/>
        </w:rPr>
        <w:t>dens</w:t>
      </w:r>
      <w:r w:rsidR="00F95980">
        <w:rPr>
          <w:rFonts w:ascii="Times New Roman" w:hAnsi="Times New Roman" w:cs="Times New Roman"/>
        </w:rPr>
        <w:t>io</w:t>
      </w:r>
      <w:r w:rsidR="00F95980" w:rsidRPr="007A0142">
        <w:rPr>
          <w:rFonts w:ascii="Times New Roman" w:hAnsi="Times New Roman" w:cs="Times New Roman"/>
        </w:rPr>
        <w:t>meter</w:t>
      </w:r>
      <w:proofErr w:type="spellEnd"/>
      <w:r w:rsidR="008547A6" w:rsidRPr="007A0142">
        <w:rPr>
          <w:rFonts w:ascii="Times New Roman" w:hAnsi="Times New Roman" w:cs="Times New Roman"/>
        </w:rPr>
        <w:t xml:space="preserve">, </w:t>
      </w:r>
      <w:r w:rsidR="00F0147B">
        <w:rPr>
          <w:rFonts w:ascii="Times New Roman" w:hAnsi="Times New Roman" w:cs="Times New Roman"/>
        </w:rPr>
        <w:t xml:space="preserve">the </w:t>
      </w:r>
      <w:r w:rsidR="008547A6" w:rsidRPr="007A0142">
        <w:rPr>
          <w:rFonts w:ascii="Times New Roman" w:hAnsi="Times New Roman" w:cs="Times New Roman"/>
        </w:rPr>
        <w:t xml:space="preserve">proportion of </w:t>
      </w:r>
      <w:r w:rsidR="00F0147B" w:rsidRPr="007A0142">
        <w:rPr>
          <w:rFonts w:ascii="Times New Roman" w:hAnsi="Times New Roman" w:cs="Times New Roman"/>
        </w:rPr>
        <w:t>a 1 m</w:t>
      </w:r>
      <w:r w:rsidR="00F0147B" w:rsidRPr="007A0142">
        <w:rPr>
          <w:rFonts w:ascii="Times New Roman" w:hAnsi="Times New Roman" w:cs="Times New Roman"/>
          <w:vertAlign w:val="superscript"/>
        </w:rPr>
        <w:t xml:space="preserve">2 </w:t>
      </w:r>
      <w:r w:rsidR="00F0147B" w:rsidRPr="007A0142">
        <w:rPr>
          <w:rFonts w:ascii="Times New Roman" w:hAnsi="Times New Roman" w:cs="Times New Roman"/>
        </w:rPr>
        <w:t xml:space="preserve">quadrat </w:t>
      </w:r>
      <w:r w:rsidR="00F0147B">
        <w:rPr>
          <w:rFonts w:ascii="Times New Roman" w:hAnsi="Times New Roman" w:cs="Times New Roman"/>
        </w:rPr>
        <w:t xml:space="preserve">covered by </w:t>
      </w:r>
      <w:r w:rsidR="00ED245B">
        <w:rPr>
          <w:rFonts w:ascii="Times New Roman" w:hAnsi="Times New Roman" w:cs="Times New Roman"/>
        </w:rPr>
        <w:t>vegetation</w:t>
      </w:r>
      <w:r w:rsidR="008547A6" w:rsidRPr="007A0142">
        <w:rPr>
          <w:rFonts w:ascii="Times New Roman" w:hAnsi="Times New Roman" w:cs="Times New Roman"/>
        </w:rPr>
        <w:t>, and leaf litter depth in each corner of each quadrat</w:t>
      </w:r>
      <w:r w:rsidR="002E5522">
        <w:rPr>
          <w:rFonts w:ascii="Times New Roman" w:hAnsi="Times New Roman" w:cs="Times New Roman"/>
        </w:rPr>
        <w:t>. We used the mean of these repeated observations to make inference on abu</w:t>
      </w:r>
      <w:r w:rsidR="002F14FB">
        <w:rPr>
          <w:rFonts w:ascii="Times New Roman" w:hAnsi="Times New Roman" w:cs="Times New Roman"/>
        </w:rPr>
        <w:t>n</w:t>
      </w:r>
      <w:r w:rsidR="002E5522">
        <w:rPr>
          <w:rFonts w:ascii="Times New Roman" w:hAnsi="Times New Roman" w:cs="Times New Roman"/>
        </w:rPr>
        <w:t xml:space="preserve">dance and detection at the transect-level within each site. </w:t>
      </w:r>
      <w:r w:rsidR="00515D50" w:rsidRPr="007A0142">
        <w:rPr>
          <w:rFonts w:ascii="Times New Roman" w:hAnsi="Times New Roman" w:cs="Times New Roman"/>
        </w:rPr>
        <w:t xml:space="preserve">We </w:t>
      </w:r>
      <w:r w:rsidR="00806C03">
        <w:rPr>
          <w:rFonts w:ascii="Times New Roman" w:hAnsi="Times New Roman" w:cs="Times New Roman"/>
        </w:rPr>
        <w:t xml:space="preserve">derived </w:t>
      </w:r>
      <w:r w:rsidRPr="007A0142">
        <w:rPr>
          <w:rFonts w:ascii="Times New Roman" w:hAnsi="Times New Roman" w:cs="Times New Roman"/>
        </w:rPr>
        <w:t xml:space="preserve">landscape </w:t>
      </w:r>
      <w:r>
        <w:rPr>
          <w:rFonts w:ascii="Times New Roman" w:hAnsi="Times New Roman" w:cs="Times New Roman"/>
        </w:rPr>
        <w:t xml:space="preserve">measures that included </w:t>
      </w:r>
      <w:r w:rsidR="008547A6" w:rsidRPr="007A0142">
        <w:rPr>
          <w:rFonts w:ascii="Times New Roman" w:hAnsi="Times New Roman" w:cs="Times New Roman"/>
        </w:rPr>
        <w:t>calculated slope, distance to the nearest stream, topographic</w:t>
      </w:r>
      <w:r w:rsidR="00653A0F">
        <w:rPr>
          <w:rFonts w:ascii="Times New Roman" w:hAnsi="Times New Roman" w:cs="Times New Roman"/>
        </w:rPr>
        <w:t xml:space="preserve"> position index</w:t>
      </w:r>
      <w:r w:rsidR="008547A6" w:rsidRPr="007A0142">
        <w:rPr>
          <w:rFonts w:ascii="Times New Roman" w:hAnsi="Times New Roman" w:cs="Times New Roman"/>
        </w:rPr>
        <w:t xml:space="preserve"> (TPI), </w:t>
      </w:r>
      <w:r w:rsidR="00582453" w:rsidRPr="007A0142">
        <w:rPr>
          <w:rFonts w:ascii="Times New Roman" w:hAnsi="Times New Roman" w:cs="Times New Roman"/>
        </w:rPr>
        <w:t xml:space="preserve">and </w:t>
      </w:r>
      <w:r w:rsidR="008547A6" w:rsidRPr="007A0142">
        <w:rPr>
          <w:rFonts w:ascii="Times New Roman" w:hAnsi="Times New Roman" w:cs="Times New Roman"/>
        </w:rPr>
        <w:t>t</w:t>
      </w:r>
      <w:r w:rsidR="00582453" w:rsidRPr="007A0142">
        <w:rPr>
          <w:rFonts w:ascii="Times New Roman" w:hAnsi="Times New Roman" w:cs="Times New Roman"/>
        </w:rPr>
        <w:t xml:space="preserve">opographic wetness index (TWI) </w:t>
      </w:r>
      <w:r w:rsidRPr="007A0142">
        <w:rPr>
          <w:rFonts w:ascii="Times New Roman" w:hAnsi="Times New Roman" w:cs="Times New Roman"/>
        </w:rPr>
        <w:t xml:space="preserve">from </w:t>
      </w:r>
      <w:r>
        <w:rPr>
          <w:rFonts w:ascii="Times New Roman" w:hAnsi="Times New Roman" w:cs="Times New Roman"/>
        </w:rPr>
        <w:t xml:space="preserve">10-m resolution digital elevation model (DEM) </w:t>
      </w:r>
      <w:r w:rsidR="00582453" w:rsidRPr="007A0142">
        <w:rPr>
          <w:rFonts w:ascii="Times New Roman" w:hAnsi="Times New Roman" w:cs="Times New Roman"/>
        </w:rPr>
        <w:t>in ArcGIS (</w:t>
      </w:r>
      <w:r w:rsidR="00653A0F">
        <w:rPr>
          <w:rFonts w:ascii="Times New Roman" w:hAnsi="Times New Roman" w:cs="Times New Roman"/>
        </w:rPr>
        <w:t>v9.3, ESRI</w:t>
      </w:r>
      <w:r w:rsidR="00582453" w:rsidRPr="007A0142">
        <w:rPr>
          <w:rFonts w:ascii="Times New Roman" w:hAnsi="Times New Roman" w:cs="Times New Roman"/>
        </w:rPr>
        <w:t xml:space="preserve">). </w:t>
      </w:r>
      <w:r w:rsidR="00653A0F">
        <w:rPr>
          <w:rFonts w:ascii="Times New Roman" w:eastAsia="MS Mincho" w:hAnsi="Times New Roman" w:cs="Times New Roman"/>
        </w:rPr>
        <w:t xml:space="preserve">Topographic position represents a </w:t>
      </w:r>
      <w:proofErr w:type="spellStart"/>
      <w:r w:rsidR="00ED245B">
        <w:rPr>
          <w:rFonts w:ascii="Times New Roman" w:eastAsia="MS Mincho" w:hAnsi="Times New Roman" w:cs="Times New Roman"/>
        </w:rPr>
        <w:t>transect’s</w:t>
      </w:r>
      <w:proofErr w:type="spellEnd"/>
      <w:r w:rsidR="00653A0F">
        <w:rPr>
          <w:rFonts w:ascii="Times New Roman" w:eastAsia="MS Mincho" w:hAnsi="Times New Roman" w:cs="Times New Roman"/>
        </w:rPr>
        <w:t xml:space="preserve"> slope position relative to the surrounding landscape, and was calculated from a 10-m digital elevation model using a 100-m moving window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&lt;EndNote&gt;&lt;Cite&gt;&lt;Author&gt;Dilts&lt;/Author&gt;&lt;Year&gt;2010&lt;/Year&gt;&lt;RecNum&gt;3707&lt;/RecNum&gt;&lt;DisplayText&gt;(Dilts 2010)&lt;/DisplayText&gt;&lt;record&gt;&lt;rec-number&gt;3707&lt;/rec-number&gt;&lt;foreign-keys&gt;&lt;key app="EN" db-id="zas5rfr93d2e5cepwtupt99sawsf5rve2f9f" timestamp="1457106192"&gt;3707&lt;/key&gt;&lt;/foreign-keys&gt;&lt;ref-type name="Journal Article"&gt;17&lt;/ref-type&gt;&lt;contributors&gt;&lt;authors&gt;&lt;author&gt;Dilts, T&lt;/author&gt;&lt;/authors&gt;&lt;/contributors&gt;&lt;titles&gt;&lt;title&gt;Topography Tools for ArcGIS v. 9.3&lt;/title&gt;&lt;secondary-title&gt;http://arcscripts.esri.com/details.asp?dbid=15996&lt;/secondary-title&gt;&lt;/titles&gt;&lt;periodical&gt;&lt;full-title&gt;http://arcscripts.esri.com/details.asp?dbid=15996&lt;/full-title&gt;&lt;/periodical&gt;&lt;dates&gt;&lt;year&gt;2010&lt;/year&gt;&lt;/dates&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14" w:tooltip="Dilts, 2010 #3707" w:history="1">
        <w:r w:rsidR="00443EB3">
          <w:rPr>
            <w:rFonts w:ascii="Times New Roman" w:eastAsia="MS Mincho" w:hAnsi="Times New Roman" w:cs="Times New Roman"/>
            <w:noProof/>
          </w:rPr>
          <w:t>Dilts 2010</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653A0F" w:rsidRPr="00066616">
        <w:rPr>
          <w:rFonts w:ascii="Times New Roman" w:eastAsia="MS Mincho" w:hAnsi="Times New Roman" w:cs="Times New Roman"/>
        </w:rPr>
        <w:t>T</w:t>
      </w:r>
      <w:r w:rsidR="00653A0F">
        <w:rPr>
          <w:rFonts w:ascii="Times New Roman" w:eastAsia="MS Mincho" w:hAnsi="Times New Roman" w:cs="Times New Roman"/>
        </w:rPr>
        <w:t>opographic</w:t>
      </w:r>
      <w:r w:rsidR="00653A0F" w:rsidRPr="00066616">
        <w:rPr>
          <w:rFonts w:ascii="Times New Roman" w:eastAsia="MS Mincho" w:hAnsi="Times New Roman" w:cs="Times New Roman"/>
        </w:rPr>
        <w:t xml:space="preserve"> </w:t>
      </w:r>
      <w:r w:rsidR="00653A0F">
        <w:rPr>
          <w:rFonts w:ascii="Times New Roman" w:eastAsia="MS Mincho" w:hAnsi="Times New Roman" w:cs="Times New Roman"/>
        </w:rPr>
        <w:t xml:space="preserve">wetness </w:t>
      </w:r>
      <w:r w:rsidR="00653A0F" w:rsidRPr="00066616">
        <w:rPr>
          <w:rFonts w:ascii="Times New Roman" w:eastAsia="MS Mincho" w:hAnsi="Times New Roman" w:cs="Times New Roman"/>
        </w:rPr>
        <w:t>was calculated a</w:t>
      </w:r>
      <w:r w:rsidR="00653A0F">
        <w:rPr>
          <w:rFonts w:ascii="Times New Roman" w:eastAsia="MS Mincho" w:hAnsi="Times New Roman" w:cs="Times New Roman"/>
        </w:rPr>
        <w:t xml:space="preserve">ccounting for solar insolation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&lt;EndNote&gt;&lt;Cite&gt;&lt;Author&gt;Theobold&lt;/Author&gt;&lt;Year&gt;2007&lt;/Year&gt;&lt;RecNum&gt;3708&lt;/RecNum&gt;&lt;Prefix&gt;azimuth= 180.0`, altitude = 75.8`; &lt;/Prefix&gt;&lt;DisplayText&gt;(azimuth= 180.0, altitude = 75.8; Theobold 2007)&lt;/DisplayText&gt;&lt;record&gt;&lt;rec-number&gt;3708&lt;/rec-number&gt;&lt;foreign-keys&gt;&lt;key app="EN" db-id="zas5rfr93d2e5cepwtupt99sawsf5rve2f9f" timestamp="1457106192"&gt;3708&lt;/key&gt;&lt;/foreign-keys&gt;&lt;ref-type name="Computer Program"&gt;9&lt;/ref-type&gt;&lt;contributors&gt;&lt;authors&gt;&lt;author&gt;Theobold, D M&lt;/author&gt;&lt;/authors&gt;&lt;/contributors&gt;&lt;titles&gt;&lt;title&gt;LCap v 1.0: Landscape Connectivity and Pattern tools for ArcGIS&lt;/title&gt;&lt;/titles&gt;&lt;dates&gt;&lt;year&gt;2007&lt;/year&gt;&lt;/dates&gt;&lt;publisher&gt;Colorado State university, Fort Collins, CO&lt;/publisher&gt;&lt;urls&gt;&lt;/urls&gt;&lt;/record&gt;&lt;/Cite&gt;&lt;/EndNote&gt;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72" w:tooltip="Theobold, 2007 #3708" w:history="1">
        <w:r w:rsidR="00443EB3">
          <w:rPr>
            <w:rFonts w:ascii="Times New Roman" w:eastAsia="MS Mincho" w:hAnsi="Times New Roman" w:cs="Times New Roman"/>
            <w:noProof/>
          </w:rPr>
          <w:t>azimuth= 180.0, altitude = 75.8; Theobold 2007</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515D50" w:rsidRPr="007A0142">
        <w:rPr>
          <w:rFonts w:ascii="Times New Roman" w:hAnsi="Times New Roman" w:cs="Times New Roman"/>
        </w:rPr>
        <w:t>At the start of each survey</w:t>
      </w:r>
      <w:r w:rsidR="00582453" w:rsidRPr="007A0142">
        <w:rPr>
          <w:rFonts w:ascii="Times New Roman" w:hAnsi="Times New Roman" w:cs="Times New Roman"/>
        </w:rPr>
        <w:t>, we recorded</w:t>
      </w:r>
      <w:r>
        <w:rPr>
          <w:rFonts w:ascii="Times New Roman" w:hAnsi="Times New Roman" w:cs="Times New Roman"/>
        </w:rPr>
        <w:t xml:space="preserve"> </w:t>
      </w:r>
      <w:r w:rsidR="00582453" w:rsidRPr="007A0142">
        <w:rPr>
          <w:rFonts w:ascii="Times New Roman" w:hAnsi="Times New Roman" w:cs="Times New Roman"/>
        </w:rPr>
        <w:t xml:space="preserve">air temperature and relative humidity </w:t>
      </w:r>
      <w:r>
        <w:rPr>
          <w:rFonts w:ascii="Times New Roman" w:hAnsi="Times New Roman" w:cs="Times New Roman"/>
        </w:rPr>
        <w:t xml:space="preserve">at each site </w:t>
      </w:r>
      <w:r w:rsidR="00582453" w:rsidRPr="007A0142">
        <w:rPr>
          <w:rFonts w:ascii="Times New Roman" w:hAnsi="Times New Roman" w:cs="Times New Roman"/>
        </w:rPr>
        <w:t>using a</w:t>
      </w:r>
      <w:r w:rsidR="00806C03">
        <w:rPr>
          <w:rFonts w:ascii="Times New Roman" w:hAnsi="Times New Roman" w:cs="Times New Roman"/>
        </w:rPr>
        <w:t xml:space="preserve"> handheld weather meter</w:t>
      </w:r>
      <w:r w:rsidR="00582453" w:rsidRPr="007A0142">
        <w:rPr>
          <w:rFonts w:ascii="Times New Roman" w:hAnsi="Times New Roman" w:cs="Times New Roman"/>
        </w:rPr>
        <w:t xml:space="preserve"> (Kestrel </w:t>
      </w:r>
      <w:r w:rsidR="00806C03">
        <w:rPr>
          <w:rFonts w:ascii="Times New Roman" w:hAnsi="Times New Roman" w:cs="Times New Roman"/>
        </w:rPr>
        <w:t>4000</w:t>
      </w:r>
      <w:r w:rsidR="00582453" w:rsidRPr="007A0142">
        <w:rPr>
          <w:rFonts w:ascii="Times New Roman" w:hAnsi="Times New Roman" w:cs="Times New Roman"/>
        </w:rPr>
        <w:t>)</w:t>
      </w:r>
      <w:r w:rsidR="00653A0F">
        <w:rPr>
          <w:rFonts w:ascii="Times New Roman" w:hAnsi="Times New Roman" w:cs="Times New Roman"/>
        </w:rPr>
        <w:t>. W</w:t>
      </w:r>
      <w:r w:rsidR="00653A0F">
        <w:rPr>
          <w:rFonts w:ascii="Times New Roman" w:eastAsia="MS Mincho" w:hAnsi="Times New Roman" w:cs="Times New Roman"/>
        </w:rPr>
        <w:t xml:space="preserve">e derived spatial rainfall maps describing the 24 </w:t>
      </w:r>
      <w:proofErr w:type="spellStart"/>
      <w:r w:rsidR="00653A0F">
        <w:rPr>
          <w:rFonts w:ascii="Times New Roman" w:eastAsia="MS Mincho" w:hAnsi="Times New Roman" w:cs="Times New Roman"/>
        </w:rPr>
        <w:t>hr</w:t>
      </w:r>
      <w:proofErr w:type="spellEnd"/>
      <w:r w:rsidR="00653A0F">
        <w:rPr>
          <w:rFonts w:ascii="Times New Roman" w:eastAsia="MS Mincho" w:hAnsi="Times New Roman" w:cs="Times New Roman"/>
        </w:rPr>
        <w:t xml:space="preserve"> cumulative precipitation across GSMNP</w:t>
      </w:r>
      <w:r>
        <w:rPr>
          <w:rFonts w:ascii="Times New Roman" w:eastAsia="MS Mincho" w:hAnsi="Times New Roman" w:cs="Times New Roman"/>
        </w:rPr>
        <w:t xml:space="preserve"> using </w:t>
      </w:r>
      <w:r w:rsidR="00653A0F">
        <w:rPr>
          <w:rFonts w:ascii="Times New Roman" w:eastAsia="MS Mincho" w:hAnsi="Times New Roman" w:cs="Times New Roman"/>
        </w:rPr>
        <w:t xml:space="preserve">spatial Kriging of rainfall estimates, based on temporal rainfall measures obtained from 24 weather stations located through GSMNP and immediately surrounding.  </w:t>
      </w:r>
    </w:p>
    <w:p w14:paraId="3C298E10" w14:textId="77777777" w:rsidR="003F2030" w:rsidRPr="007A0142" w:rsidRDefault="003F2030" w:rsidP="00C46FB5">
      <w:pPr>
        <w:spacing w:line="480" w:lineRule="auto"/>
        <w:rPr>
          <w:rFonts w:ascii="Times New Roman" w:hAnsi="Times New Roman" w:cs="Times New Roman"/>
          <w:i/>
        </w:rPr>
      </w:pPr>
    </w:p>
    <w:p w14:paraId="213BC804" w14:textId="31752109" w:rsidR="003F2030" w:rsidRPr="007A0142" w:rsidRDefault="00F95980" w:rsidP="00C46FB5">
      <w:pPr>
        <w:spacing w:line="480" w:lineRule="auto"/>
        <w:rPr>
          <w:rFonts w:ascii="Times New Roman" w:hAnsi="Times New Roman" w:cs="Times New Roman"/>
          <w:i/>
        </w:rPr>
      </w:pPr>
      <w:commentRangeStart w:id="7"/>
      <w:r w:rsidRPr="007A0142">
        <w:rPr>
          <w:rFonts w:ascii="Times New Roman" w:hAnsi="Times New Roman" w:cs="Times New Roman"/>
          <w:i/>
        </w:rPr>
        <w:t>Analys</w:t>
      </w:r>
      <w:r>
        <w:rPr>
          <w:rFonts w:ascii="Times New Roman" w:hAnsi="Times New Roman" w:cs="Times New Roman"/>
          <w:i/>
        </w:rPr>
        <w:t>e</w:t>
      </w:r>
      <w:r w:rsidRPr="007A0142">
        <w:rPr>
          <w:rFonts w:ascii="Times New Roman" w:hAnsi="Times New Roman" w:cs="Times New Roman"/>
          <w:i/>
        </w:rPr>
        <w:t>s</w:t>
      </w:r>
      <w:commentRangeEnd w:id="7"/>
      <w:r w:rsidR="007844FF">
        <w:rPr>
          <w:rStyle w:val="CommentReference"/>
        </w:rPr>
        <w:commentReference w:id="7"/>
      </w:r>
    </w:p>
    <w:p w14:paraId="00C06F1F" w14:textId="29659EE4" w:rsidR="002E24CE" w:rsidRDefault="00A36E03" w:rsidP="00C46FB5">
      <w:pPr>
        <w:spacing w:line="480" w:lineRule="auto"/>
        <w:rPr>
          <w:rFonts w:ascii="Times New Roman" w:hAnsi="Times New Roman" w:cs="Times New Roman"/>
        </w:rPr>
      </w:pPr>
      <w:r w:rsidRPr="007A0142">
        <w:rPr>
          <w:rFonts w:ascii="Times New Roman" w:hAnsi="Times New Roman" w:cs="Times New Roman"/>
        </w:rPr>
        <w:lastRenderedPageBreak/>
        <w:t xml:space="preserve">We used </w:t>
      </w:r>
      <w:r w:rsidRPr="00A46820">
        <w:rPr>
          <w:rFonts w:ascii="Times New Roman" w:hAnsi="Times New Roman" w:cs="Times New Roman"/>
          <w:i/>
        </w:rPr>
        <w:t>N</w:t>
      </w:r>
      <w:r w:rsidRPr="007A0142">
        <w:rPr>
          <w:rFonts w:ascii="Times New Roman" w:hAnsi="Times New Roman" w:cs="Times New Roman"/>
        </w:rPr>
        <w:t>-mixture models to estimate abundance of species</w:t>
      </w:r>
      <w:r w:rsidR="00143888">
        <w:rPr>
          <w:rFonts w:ascii="Times New Roman" w:hAnsi="Times New Roman" w:cs="Times New Roman"/>
        </w:rPr>
        <w:t xml:space="preserve"> within each of our 100 m</w:t>
      </w:r>
      <w:r w:rsidR="00143888">
        <w:rPr>
          <w:rFonts w:ascii="Times New Roman" w:hAnsi="Times New Roman" w:cs="Times New Roman"/>
          <w:vertAlign w:val="superscript"/>
        </w:rPr>
        <w:t>2</w:t>
      </w:r>
      <w:r w:rsidR="00143888">
        <w:rPr>
          <w:rFonts w:ascii="Times New Roman" w:hAnsi="Times New Roman" w:cs="Times New Roman"/>
        </w:rPr>
        <w:t xml:space="preserve"> transects</w:t>
      </w:r>
      <w:r w:rsidRPr="007A0142">
        <w:rPr>
          <w:rFonts w:ascii="Times New Roman" w:hAnsi="Times New Roman" w:cs="Times New Roman"/>
        </w:rPr>
        <w:t xml:space="preserve"> while accounting for imperfect detection </w:t>
      </w:r>
      <w:r w:rsidRPr="007A0142">
        <w:rPr>
          <w:rFonts w:ascii="Times New Roman" w:hAnsi="Times New Roman" w:cs="Times New Roman"/>
        </w:rPr>
        <w:fldChar w:fldCharType="begin"/>
      </w:r>
      <w:r w:rsidRPr="007A0142">
        <w:rPr>
          <w:rFonts w:ascii="Times New Roman" w:hAnsi="Times New Roman" w:cs="Times New Roman"/>
        </w:rPr>
        <w:instrText xml:space="preserve"> ADDIN EN.CITE &lt;EndNote&gt;&lt;Cite&gt;&lt;Author&gt;Royle&lt;/Author&gt;&lt;Year&gt;2004&lt;/Year&gt;&lt;RecNum&gt;612&lt;/RecNum&gt;&lt;DisplayText&gt;(Royle 2004)&lt;/DisplayText&gt;&lt;record&gt;&lt;rec-number&gt;612&lt;/rec-number&gt;&lt;foreign-keys&gt;&lt;key app="EN" db-id="0vvewaaw2tv52metddmpw50kewd0fe9e2t2v"&gt;612&lt;/key&gt;&lt;/foreign-keys&gt;&lt;ref-type name="Journal Article"&gt;17&lt;/ref-type&gt;&lt;contributors&gt;&lt;authors&gt;&lt;author&gt;Royle, J. Andrew&lt;/author&gt;&lt;/authors&gt;&lt;/contributors&gt;&lt;titles&gt;&lt;title&gt;N-mixture models for estimating population size from spatially replicated counts&lt;/title&gt;&lt;secondary-title&gt;Biometrics&lt;/secondary-title&gt;&lt;/titles&gt;&lt;periodical&gt;&lt;full-title&gt;Biometrics&lt;/full-title&gt;&lt;abbr-1&gt;Biometrics&lt;/abbr-1&gt;&lt;abbr-2&gt;Biometrics&lt;/abbr-2&gt;&lt;/periodical&gt;&lt;pages&gt;108-115&lt;/pages&gt;&lt;volume&gt;60&lt;/volume&gt;&lt;keywords&gt;&lt;keyword&gt;data analysis&lt;/keyword&gt;&lt;keyword&gt;population modeling&lt;/keyword&gt;&lt;/keywords&gt;&lt;dates&gt;&lt;year&gt;2004&lt;/year&gt;&lt;/dates&gt;&lt;urls&gt;&lt;pdf-urls&gt;&lt;url&gt;file:///C:/Documents%20and%20Settings/Dan/My%20Documents/Documents/references/Royle%202004%20Biometrics%20modeling%20populations.pdf&lt;/url&gt;&lt;/pdf-urls&gt;&lt;/urls&gt;&lt;/record&gt;&lt;/Cite&gt;&lt;/EndNote&gt;</w:instrText>
      </w:r>
      <w:r w:rsidRPr="007A0142">
        <w:rPr>
          <w:rFonts w:ascii="Times New Roman" w:hAnsi="Times New Roman" w:cs="Times New Roman"/>
        </w:rPr>
        <w:fldChar w:fldCharType="separate"/>
      </w:r>
      <w:r w:rsidRPr="007A0142">
        <w:rPr>
          <w:rFonts w:ascii="Times New Roman" w:hAnsi="Times New Roman" w:cs="Times New Roman"/>
          <w:noProof/>
        </w:rPr>
        <w:t>(</w:t>
      </w:r>
      <w:hyperlink w:anchor="_ENREF_63" w:tooltip="Royle, 2004 #612" w:history="1">
        <w:r w:rsidR="00443EB3" w:rsidRPr="007A0142">
          <w:rPr>
            <w:rFonts w:ascii="Times New Roman" w:hAnsi="Times New Roman" w:cs="Times New Roman"/>
            <w:noProof/>
          </w:rPr>
          <w:t>Royle 2004</w:t>
        </w:r>
      </w:hyperlink>
      <w:r w:rsidRPr="007A0142">
        <w:rPr>
          <w:rFonts w:ascii="Times New Roman" w:hAnsi="Times New Roman" w:cs="Times New Roman"/>
          <w:noProof/>
        </w:rPr>
        <w:t>)</w:t>
      </w:r>
      <w:r w:rsidRPr="007A0142">
        <w:rPr>
          <w:rFonts w:ascii="Times New Roman" w:hAnsi="Times New Roman" w:cs="Times New Roman"/>
        </w:rPr>
        <w:fldChar w:fldCharType="end"/>
      </w:r>
      <w:r w:rsidRPr="007A0142">
        <w:rPr>
          <w:rFonts w:ascii="Times New Roman" w:hAnsi="Times New Roman" w:cs="Times New Roman"/>
        </w:rPr>
        <w:t xml:space="preserve">. This model assumes population closure over the duration of the sampling period (5 weeks), but allows abundance to vary in response to transect-specific covariates and detection probability can vary in time </w:t>
      </w:r>
      <w:r w:rsidR="00BE504F">
        <w:rPr>
          <w:rFonts w:ascii="Times New Roman" w:hAnsi="Times New Roman" w:cs="Times New Roman"/>
        </w:rPr>
        <w:t xml:space="preserve">(survey </w:t>
      </w:r>
      <w:r w:rsidR="00BE504F" w:rsidRPr="007A0142">
        <w:rPr>
          <w:rFonts w:ascii="Times New Roman" w:hAnsi="Times New Roman" w:cs="Times New Roman"/>
        </w:rPr>
        <w:t>occasion)</w:t>
      </w:r>
      <w:r w:rsidR="00BE504F">
        <w:rPr>
          <w:rFonts w:ascii="Times New Roman" w:hAnsi="Times New Roman" w:cs="Times New Roman"/>
        </w:rPr>
        <w:t xml:space="preserve"> </w:t>
      </w:r>
      <w:r w:rsidRPr="007A0142">
        <w:rPr>
          <w:rFonts w:ascii="Times New Roman" w:hAnsi="Times New Roman" w:cs="Times New Roman"/>
        </w:rPr>
        <w:t>and space (transect</w:t>
      </w:r>
      <w:r w:rsidR="00BE504F">
        <w:rPr>
          <w:rFonts w:ascii="Times New Roman" w:hAnsi="Times New Roman" w:cs="Times New Roman"/>
        </w:rPr>
        <w:t xml:space="preserve"> and site)</w:t>
      </w:r>
      <w:r w:rsidR="002E5522">
        <w:rPr>
          <w:rFonts w:ascii="Times New Roman" w:hAnsi="Times New Roman" w:cs="Times New Roman"/>
        </w:rPr>
        <w:t xml:space="preserve">. </w:t>
      </w:r>
      <w:r w:rsidR="0087492D" w:rsidRPr="007A0142">
        <w:rPr>
          <w:rFonts w:ascii="Times New Roman" w:hAnsi="Times New Roman" w:cs="Times New Roman"/>
        </w:rPr>
        <w:t xml:space="preserve">This model assumes that abundance is distributed following a Poisson distribution and </w:t>
      </w:r>
      <w:r w:rsidR="00BE504F">
        <w:rPr>
          <w:rFonts w:ascii="Times New Roman" w:hAnsi="Times New Roman" w:cs="Times New Roman"/>
        </w:rPr>
        <w:t xml:space="preserve">that </w:t>
      </w:r>
      <w:r w:rsidR="0087492D" w:rsidRPr="007A0142">
        <w:rPr>
          <w:rFonts w:ascii="Times New Roman" w:hAnsi="Times New Roman" w:cs="Times New Roman"/>
        </w:rPr>
        <w:t>the proba</w:t>
      </w:r>
      <w:r w:rsidR="002E24CE">
        <w:rPr>
          <w:rFonts w:ascii="Times New Roman" w:hAnsi="Times New Roman" w:cs="Times New Roman"/>
        </w:rPr>
        <w:t>bility of dete</w:t>
      </w:r>
      <w:r w:rsidR="002E5522">
        <w:rPr>
          <w:rFonts w:ascii="Times New Roman" w:hAnsi="Times New Roman" w:cs="Times New Roman"/>
        </w:rPr>
        <w:t>ct</w:t>
      </w:r>
      <w:r w:rsidR="00BE504F">
        <w:rPr>
          <w:rFonts w:ascii="Times New Roman" w:hAnsi="Times New Roman" w:cs="Times New Roman"/>
        </w:rPr>
        <w:t xml:space="preserve">ing an individual is </w:t>
      </w:r>
      <w:r w:rsidR="002E24CE">
        <w:rPr>
          <w:rFonts w:ascii="Times New Roman" w:hAnsi="Times New Roman" w:cs="Times New Roman"/>
        </w:rPr>
        <w:t>conditional</w:t>
      </w:r>
      <w:r w:rsidR="0087492D" w:rsidRPr="007A0142">
        <w:rPr>
          <w:rFonts w:ascii="Times New Roman" w:hAnsi="Times New Roman" w:cs="Times New Roman"/>
        </w:rPr>
        <w:t xml:space="preserve"> on abundance</w:t>
      </w:r>
      <w:r w:rsidR="00BE504F">
        <w:rPr>
          <w:rFonts w:ascii="Times New Roman" w:hAnsi="Times New Roman" w:cs="Times New Roman"/>
        </w:rPr>
        <w:t xml:space="preserve"> and </w:t>
      </w:r>
      <w:r w:rsidR="0087492D" w:rsidRPr="007A0142">
        <w:rPr>
          <w:rFonts w:ascii="Times New Roman" w:hAnsi="Times New Roman" w:cs="Times New Roman"/>
        </w:rPr>
        <w:t xml:space="preserve">distributed following a binomial distribution. </w:t>
      </w:r>
    </w:p>
    <w:p w14:paraId="0D7510E1" w14:textId="66FB77DA" w:rsidR="003F2030" w:rsidRDefault="0087492D" w:rsidP="002E24CE">
      <w:pPr>
        <w:spacing w:line="480" w:lineRule="auto"/>
        <w:ind w:firstLine="720"/>
        <w:rPr>
          <w:rFonts w:ascii="Times New Roman" w:hAnsi="Times New Roman" w:cs="Times New Roman"/>
        </w:rPr>
      </w:pPr>
      <w:r w:rsidRPr="007A0142">
        <w:rPr>
          <w:rFonts w:ascii="Times New Roman" w:hAnsi="Times New Roman" w:cs="Times New Roman"/>
        </w:rPr>
        <w:t xml:space="preserve">To incorporate the effects of covariates on abundance and detection, </w:t>
      </w:r>
      <w:r w:rsidR="00444903">
        <w:rPr>
          <w:rFonts w:ascii="Times New Roman" w:hAnsi="Times New Roman" w:cs="Times New Roman"/>
        </w:rPr>
        <w:t>we used log and logit link functions</w:t>
      </w:r>
      <w:r w:rsidRPr="007A0142">
        <w:rPr>
          <w:rFonts w:ascii="Times New Roman" w:hAnsi="Times New Roman" w:cs="Times New Roman"/>
        </w:rPr>
        <w:t xml:space="preserve">, respectively. </w:t>
      </w:r>
      <w:r w:rsidR="00A36E03" w:rsidRPr="007A0142">
        <w:rPr>
          <w:rFonts w:ascii="Times New Roman" w:hAnsi="Times New Roman" w:cs="Times New Roman"/>
        </w:rPr>
        <w:t>The most complicated model attempted for each species was</w:t>
      </w:r>
    </w:p>
    <w:p w14:paraId="2DC6E4C8" w14:textId="77777777" w:rsidR="007A0142" w:rsidRPr="007A0142" w:rsidRDefault="007A0142" w:rsidP="00C46FB5">
      <w:pPr>
        <w:spacing w:line="480" w:lineRule="auto"/>
        <w:rPr>
          <w:rFonts w:ascii="Times New Roman" w:hAnsi="Times New Roman" w:cs="Times New Roman"/>
        </w:rPr>
      </w:pPr>
    </w:p>
    <w:p w14:paraId="07C54478" w14:textId="1F5BDFDB" w:rsidR="00143888" w:rsidRPr="001C3CB4" w:rsidRDefault="00D325C7" w:rsidP="00C46FB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i </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oMath>
      </m:oMathPara>
    </w:p>
    <w:p w14:paraId="664B969C" w14:textId="14DAC365" w:rsidR="001C3CB4" w:rsidRPr="00143888" w:rsidRDefault="00D325C7" w:rsidP="001C3CB4">
      <w:pPr>
        <w:spacing w:line="480" w:lineRule="auto"/>
        <w:rPr>
          <w:rFonts w:ascii="Times New Roman" w:hAnsi="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TWI</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Litter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Herb</m:t>
                </m:r>
              </m:e>
            </m:fun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Stream</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ctrlPr>
              <w:rPr>
                <w:rFonts w:ascii="Cambria Math" w:hAnsi="Cambria Math"/>
                <w:i/>
              </w:rPr>
            </m:ctrlP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1C3CB4">
        <w:rPr>
          <w:rFonts w:ascii="Times New Roman" w:hAnsi="Times New Roman" w:cs="Times New Roman"/>
        </w:rPr>
        <w:t xml:space="preserve"> </w:t>
      </w:r>
    </w:p>
    <w:p w14:paraId="207B1600" w14:textId="17DEF9AC" w:rsidR="0087492D" w:rsidRPr="007A0142" w:rsidRDefault="0087492D" w:rsidP="00C46FB5">
      <w:pPr>
        <w:spacing w:line="480" w:lineRule="auto"/>
        <w:rPr>
          <w:rFonts w:ascii="Times New Roman" w:hAnsi="Times New Roman" w:cs="Times New Roman"/>
        </w:rPr>
      </w:pPr>
    </w:p>
    <w:p w14:paraId="13C647F3" w14:textId="70075252" w:rsidR="00216C93" w:rsidRPr="007A0142" w:rsidRDefault="00D325C7" w:rsidP="00216C93">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Count</m:t>
              </m:r>
            </m:e>
            <m:sub>
              <m:r>
                <w:rPr>
                  <w:rFonts w:ascii="Cambria Math" w:hAnsi="Cambria Math" w:cs="Times New Roman"/>
                </w:rPr>
                <m:t>ij</m:t>
              </m:r>
            </m:sub>
          </m:sSub>
          <m:r>
            <w:rPr>
              <w:rFonts w:ascii="Cambria Math" w:hAnsi="Cambria Math" w:cs="Times New Roman"/>
            </w:rPr>
            <m:t xml:space="preserve"> ~ Binomial(</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oMath>
      </m:oMathPara>
    </w:p>
    <w:p w14:paraId="3B8858F6" w14:textId="018B3713" w:rsidR="00216C93" w:rsidRPr="007A0142" w:rsidRDefault="00216C93" w:rsidP="00216C93">
      <w:pPr>
        <w:spacing w:line="480" w:lineRule="auto"/>
        <w:rPr>
          <w:rFonts w:ascii="Times New Roman" w:hAnsi="Times New Roman" w:cs="Times New Roman"/>
        </w:rPr>
      </w:pPr>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Temp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Temp</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Precip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Humidity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Herb</m:t>
            </m:r>
          </m:e>
          <m:sub>
            <m:r>
              <w:rPr>
                <w:rFonts w:ascii="Cambria Math" w:hAnsi="Cambria Math" w:cs="Times New Roman"/>
              </w:rPr>
              <m:t>i</m:t>
            </m:r>
          </m:sub>
        </m:sSub>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Herb</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7A0142">
        <w:rPr>
          <w:rFonts w:ascii="Times New Roman" w:hAnsi="Times New Roman" w:cs="Times New Roman"/>
        </w:rPr>
        <w:t xml:space="preserve"> </w:t>
      </w:r>
    </w:p>
    <w:p w14:paraId="011B17D4" w14:textId="77777777" w:rsidR="00216C93" w:rsidRDefault="00216C93" w:rsidP="00C46FB5">
      <w:pPr>
        <w:spacing w:line="480" w:lineRule="auto"/>
        <w:rPr>
          <w:rFonts w:ascii="Times New Roman" w:hAnsi="Times New Roman" w:cs="Times New Roman"/>
        </w:rPr>
      </w:pPr>
    </w:p>
    <w:p w14:paraId="6B94256D" w14:textId="202B9BD3" w:rsidR="007844FF" w:rsidRPr="007844FF" w:rsidRDefault="007A0142" w:rsidP="00C46FB5">
      <w:pPr>
        <w:spacing w:line="480" w:lineRule="auto"/>
        <w:rPr>
          <w:rFonts w:ascii="Times New Roman" w:hAnsi="Times New Roman" w:cs="Times New Roman"/>
        </w:rPr>
      </w:pPr>
      <w:r>
        <w:rPr>
          <w:rFonts w:ascii="Times New Roman" w:hAnsi="Times New Roman" w:cs="Times New Roman"/>
        </w:rPr>
        <w:t xml:space="preserve">where </w:t>
      </w:r>
      <w:r w:rsidR="00C96F6B">
        <w:rPr>
          <w:rFonts w:ascii="Times New Roman" w:hAnsi="Times New Roman" w:cs="Times New Roman"/>
        </w:rPr>
        <w:t xml:space="preserve">mean abundance at </w:t>
      </w:r>
      <w:r w:rsidR="002E5522">
        <w:rPr>
          <w:rFonts w:ascii="Times New Roman" w:hAnsi="Times New Roman" w:cs="Times New Roman"/>
        </w:rPr>
        <w:t>transect</w:t>
      </w:r>
      <w:r w:rsidR="00C96F6B">
        <w:rPr>
          <w:rFonts w:ascii="Times New Roman" w:hAnsi="Times New Roman" w:cs="Times New Roman"/>
        </w:rPr>
        <w:t xml:space="preserve"> </w:t>
      </w:r>
      <w:proofErr w:type="spellStart"/>
      <w:r w:rsidR="00C96F6B">
        <w:rPr>
          <w:rFonts w:ascii="Times New Roman" w:hAnsi="Times New Roman" w:cs="Times New Roman"/>
          <w:i/>
        </w:rPr>
        <w:t>i</w:t>
      </w:r>
      <w:proofErr w:type="spellEnd"/>
      <w:r w:rsidR="00C96F6B">
        <w:rPr>
          <w:rFonts w:ascii="Times New Roman" w:hAnsi="Times New Roman" w:cs="Times New Roman"/>
        </w:rPr>
        <w:t xml:space="preserve"> (</w:t>
      </w:r>
      <w:proofErr w:type="spellStart"/>
      <w:r w:rsidR="00C96F6B" w:rsidRPr="00C96F6B">
        <w:rPr>
          <w:rFonts w:ascii="Times New Roman" w:hAnsi="Times New Roman" w:cs="Times New Roman"/>
          <w:i/>
        </w:rPr>
        <w:t>λ</w:t>
      </w:r>
      <w:r w:rsidR="00C96F6B" w:rsidRPr="00C96F6B">
        <w:rPr>
          <w:rFonts w:ascii="Times New Roman" w:hAnsi="Times New Roman" w:cs="Times New Roman"/>
          <w:i/>
          <w:vertAlign w:val="subscript"/>
        </w:rPr>
        <w:t>i</w:t>
      </w:r>
      <w:proofErr w:type="spellEnd"/>
      <w:r w:rsidR="00C96F6B">
        <w:rPr>
          <w:rFonts w:ascii="Times New Roman" w:hAnsi="Times New Roman" w:cs="Times New Roman"/>
        </w:rPr>
        <w:t xml:space="preserve">) is a </w:t>
      </w:r>
      <w:r w:rsidR="00635E8E">
        <w:rPr>
          <w:rFonts w:ascii="Times New Roman" w:hAnsi="Times New Roman" w:cs="Times New Roman"/>
        </w:rPr>
        <w:t xml:space="preserve">function of </w:t>
      </w:r>
      <w:commentRangeStart w:id="8"/>
      <w:r w:rsidR="00635E8E">
        <w:rPr>
          <w:rFonts w:ascii="Times New Roman" w:hAnsi="Times New Roman" w:cs="Times New Roman"/>
        </w:rPr>
        <w:t>elevation</w:t>
      </w:r>
      <w:r w:rsidR="00C96F6B">
        <w:rPr>
          <w:rFonts w:ascii="Times New Roman" w:hAnsi="Times New Roman" w:cs="Times New Roman"/>
        </w:rPr>
        <w:t>, TWI, proportion herbaceous ground cover, leaf litter depth, distance to the nearest stream. We also included a random site effect (</w:t>
      </w:r>
      <w:proofErr w:type="spellStart"/>
      <w:r w:rsidR="00C96F6B">
        <w:rPr>
          <w:rFonts w:ascii="Times New Roman" w:hAnsi="Times New Roman" w:cs="Times New Roman"/>
          <w:i/>
        </w:rPr>
        <w:t>ε</w:t>
      </w:r>
      <w:r w:rsidR="002800EE">
        <w:rPr>
          <w:rFonts w:ascii="Times New Roman" w:hAnsi="Times New Roman" w:cs="Times New Roman"/>
          <w:i/>
          <w:vertAlign w:val="subscript"/>
        </w:rPr>
        <w:t>site</w:t>
      </w:r>
      <w:proofErr w:type="spellEnd"/>
      <w:r w:rsidR="00C96F6B">
        <w:rPr>
          <w:rFonts w:ascii="Times New Roman" w:hAnsi="Times New Roman" w:cs="Times New Roman"/>
        </w:rPr>
        <w:t xml:space="preserve">) to account for spatial correlation </w:t>
      </w:r>
      <w:r w:rsidR="00BE504F">
        <w:rPr>
          <w:rFonts w:ascii="Times New Roman" w:hAnsi="Times New Roman" w:cs="Times New Roman"/>
        </w:rPr>
        <w:t xml:space="preserve">in abundance </w:t>
      </w:r>
      <w:r w:rsidR="00C96F6B">
        <w:rPr>
          <w:rFonts w:ascii="Times New Roman" w:hAnsi="Times New Roman" w:cs="Times New Roman"/>
        </w:rPr>
        <w:t>among transects at a given site.</w:t>
      </w:r>
      <w:r w:rsidR="007D7EFD">
        <w:rPr>
          <w:rFonts w:ascii="Times New Roman" w:hAnsi="Times New Roman" w:cs="Times New Roman"/>
        </w:rPr>
        <w:t xml:space="preserve"> For computational performance in JAGS, we used hierarchical centering for the random effect where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0, 1</m:t>
            </m:r>
          </m:e>
        </m:d>
      </m:oMath>
      <w:r w:rsidR="004E7A73">
        <w:rPr>
          <w:rFonts w:ascii="Times New Roman" w:hAnsi="Times New Roman" w:cs="Times New Roman"/>
        </w:rPr>
        <w:t xml:space="preserve"> is multiplied by the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610AE5">
        <w:rPr>
          <w:rFonts w:ascii="Times New Roman" w:hAnsi="Times New Roman" w:cs="Times New Roman"/>
        </w:rPr>
        <w:t xml:space="preserve"> (ref: Cole and Thorson)</w:t>
      </w:r>
      <w:r w:rsidR="004E7A73">
        <w:rPr>
          <w:rFonts w:ascii="Times New Roman" w:hAnsi="Times New Roman" w:cs="Times New Roman"/>
        </w:rPr>
        <w:t>.</w:t>
      </w:r>
      <w:r w:rsidR="00C96F6B">
        <w:rPr>
          <w:rFonts w:ascii="Times New Roman" w:hAnsi="Times New Roman" w:cs="Times New Roman"/>
        </w:rPr>
        <w:t xml:space="preserve"> </w:t>
      </w:r>
      <w:r w:rsidR="00BE504F">
        <w:rPr>
          <w:rFonts w:ascii="Times New Roman" w:hAnsi="Times New Roman" w:cs="Times New Roman"/>
        </w:rPr>
        <w:t>D</w:t>
      </w:r>
      <w:r w:rsidR="00C96F6B">
        <w:rPr>
          <w:rFonts w:ascii="Times New Roman" w:hAnsi="Times New Roman" w:cs="Times New Roman"/>
        </w:rPr>
        <w:t xml:space="preserve">etection </w:t>
      </w:r>
      <w:r w:rsidR="00C96F6B">
        <w:rPr>
          <w:rFonts w:ascii="Times New Roman" w:hAnsi="Times New Roman" w:cs="Times New Roman"/>
        </w:rPr>
        <w:lastRenderedPageBreak/>
        <w:t xml:space="preserve">probability </w:t>
      </w:r>
      <w:r w:rsidR="00BE504F">
        <w:rPr>
          <w:rFonts w:ascii="Times New Roman" w:hAnsi="Times New Roman" w:cs="Times New Roman"/>
        </w:rPr>
        <w:t>was modeled as a logit-link function of</w:t>
      </w:r>
      <w:r w:rsidR="00C96F6B">
        <w:rPr>
          <w:rFonts w:ascii="Times New Roman" w:hAnsi="Times New Roman" w:cs="Times New Roman"/>
        </w:rPr>
        <w:t xml:space="preserve"> air temperature, temperature squared, precipitation in the </w:t>
      </w:r>
      <w:r w:rsidR="002748A4">
        <w:rPr>
          <w:rFonts w:ascii="Times New Roman" w:hAnsi="Times New Roman" w:cs="Times New Roman"/>
        </w:rPr>
        <w:t>previous</w:t>
      </w:r>
      <w:r w:rsidR="00C96F6B">
        <w:rPr>
          <w:rFonts w:ascii="Times New Roman" w:hAnsi="Times New Roman" w:cs="Times New Roman"/>
        </w:rPr>
        <w:t xml:space="preserve"> 24 hours, relative humidity, proportion herbaceous ground cover, and ground cover squared.</w:t>
      </w:r>
      <w:commentRangeEnd w:id="8"/>
      <w:r w:rsidR="00A646AD">
        <w:rPr>
          <w:rStyle w:val="CommentReference"/>
        </w:rPr>
        <w:commentReference w:id="8"/>
      </w:r>
      <w:r w:rsidR="00C96F6B">
        <w:rPr>
          <w:rFonts w:ascii="Times New Roman" w:hAnsi="Times New Roman" w:cs="Times New Roman"/>
        </w:rPr>
        <w:t xml:space="preserve"> We also found that detection was over dispersed with respect to the </w:t>
      </w:r>
      <w:r w:rsidR="00E1446A">
        <w:rPr>
          <w:rFonts w:ascii="Times New Roman" w:hAnsi="Times New Roman" w:cs="Times New Roman"/>
        </w:rPr>
        <w:t>expectations of a binomial distribution so we included a random overdispersion term (</w:t>
      </w:r>
      <w:proofErr w:type="spellStart"/>
      <w:r w:rsidR="00E1446A">
        <w:rPr>
          <w:rFonts w:ascii="Times New Roman" w:hAnsi="Times New Roman" w:cs="Times New Roman"/>
          <w:i/>
        </w:rPr>
        <w:t>δ</w:t>
      </w:r>
      <w:r w:rsidR="00E1446A">
        <w:rPr>
          <w:rFonts w:ascii="Times New Roman" w:hAnsi="Times New Roman" w:cs="Times New Roman"/>
          <w:i/>
          <w:vertAlign w:val="subscript"/>
        </w:rPr>
        <w:t>ij</w:t>
      </w:r>
      <w:proofErr w:type="spellEnd"/>
      <w:r w:rsidR="00E1446A">
        <w:rPr>
          <w:rFonts w:ascii="Times New Roman" w:hAnsi="Times New Roman" w:cs="Times New Roman"/>
        </w:rPr>
        <w:t>)</w:t>
      </w:r>
      <w:r w:rsidR="00A70DA3">
        <w:rPr>
          <w:rFonts w:ascii="Times New Roman" w:hAnsi="Times New Roman" w:cs="Times New Roman"/>
        </w:rPr>
        <w:t xml:space="preserve"> with a standard deviation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E1446A">
        <w:rPr>
          <w:rFonts w:ascii="Times New Roman" w:hAnsi="Times New Roman" w:cs="Times New Roman"/>
        </w:rPr>
        <w:t xml:space="preserve">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&lt;EndNote&gt;&lt;Cite&gt;&lt;Author&gt;Kery&lt;/Author&gt;&lt;Year&gt;2012&lt;/Year&gt;&lt;RecNum&gt;1427&lt;/RecNum&gt;&lt;DisplayText&gt;(Kery and Schaub 2012)&lt;/DisplayText&gt;&lt;record&gt;&lt;rec-number&gt;1427&lt;/rec-number&gt;&lt;foreign-keys&gt;&lt;key app="EN" db-id="zas5rfr93d2e5cepwtupt99sawsf5rve2f9f" timestamp="1454955793"&gt;1427&lt;/key&gt;&lt;/foreign-keys&gt;&lt;ref-type name="Book"&gt;6&lt;/ref-type&gt;&lt;contributors&gt;&lt;authors&gt;&lt;author&gt;Kery, Marc&lt;/author&gt;&lt;author&gt;Schaub, M.&lt;/author&gt;&lt;/authors&gt;&lt;/contributors&gt;&lt;titles&gt;&lt;title&gt;Bayesian Population Analysis Using WinBUGS: A Hierarchical Perspective&lt;/title&gt;&lt;/titles&gt;&lt;pages&gt;535-535&lt;/pages&gt;&lt;dates&gt;&lt;year&gt;2012&lt;/year&gt;&lt;/dates&gt;&lt;pub-location&gt;Boston&lt;/pub-location&gt;&lt;publisher&gt;Academic Press&lt;/publisher&gt;&lt;urls&gt;&lt;/urls&gt;&lt;/record&gt;&lt;/Cite&gt;&lt;/EndNote&gt;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26" w:tooltip="Kery, 2012 #1427" w:history="1">
        <w:r w:rsidR="00443EB3">
          <w:rPr>
            <w:rFonts w:ascii="Times New Roman" w:hAnsi="Times New Roman" w:cs="Times New Roman"/>
            <w:noProof/>
          </w:rPr>
          <w:t>Kery and Schaub 2012</w:t>
        </w:r>
      </w:hyperlink>
      <w:r w:rsidR="00404654">
        <w:rPr>
          <w:rFonts w:ascii="Times New Roman" w:hAnsi="Times New Roman" w:cs="Times New Roman"/>
          <w:noProof/>
        </w:rPr>
        <w:t>)</w:t>
      </w:r>
      <w:r w:rsidR="00404654">
        <w:rPr>
          <w:rFonts w:ascii="Times New Roman" w:hAnsi="Times New Roman" w:cs="Times New Roman"/>
        </w:rPr>
        <w:fldChar w:fldCharType="end"/>
      </w:r>
      <w:r w:rsidR="00E1446A">
        <w:rPr>
          <w:rFonts w:ascii="Times New Roman" w:hAnsi="Times New Roman" w:cs="Times New Roman"/>
        </w:rPr>
        <w:t>.</w:t>
      </w:r>
    </w:p>
    <w:p w14:paraId="6F65A5C4" w14:textId="0CA9441E" w:rsidR="0083325A" w:rsidRDefault="0083325A" w:rsidP="002909C2">
      <w:pPr>
        <w:spacing w:line="480" w:lineRule="auto"/>
        <w:ind w:firstLine="720"/>
        <w:rPr>
          <w:rFonts w:ascii="Times New Roman" w:hAnsi="Times New Roman" w:cs="Times New Roman"/>
        </w:rPr>
      </w:pPr>
      <w:r>
        <w:rPr>
          <w:rFonts w:ascii="Times New Roman" w:hAnsi="Times New Roman" w:cs="Times New Roman"/>
        </w:rPr>
        <w:t xml:space="preserve">We employed Bayesian </w:t>
      </w:r>
      <w:r w:rsidR="00404654">
        <w:rPr>
          <w:rFonts w:ascii="Times New Roman" w:hAnsi="Times New Roman" w:cs="Times New Roman"/>
        </w:rPr>
        <w:t>methods</w:t>
      </w:r>
      <w:r>
        <w:rPr>
          <w:rFonts w:ascii="Times New Roman" w:hAnsi="Times New Roman" w:cs="Times New Roman"/>
        </w:rPr>
        <w:t xml:space="preserve"> to estimate the parameters of this model using </w:t>
      </w:r>
      <w:r w:rsidR="00651D0D">
        <w:rPr>
          <w:rFonts w:ascii="Times New Roman" w:hAnsi="Times New Roman" w:cs="Times New Roman"/>
        </w:rPr>
        <w:t>Stan software</w:t>
      </w:r>
      <w:commentRangeStart w:id="9"/>
      <w:commentRangeEnd w:id="9"/>
      <w:r w:rsidR="00610AE5">
        <w:rPr>
          <w:rStyle w:val="CommentReference"/>
        </w:rPr>
        <w:commentReference w:id="9"/>
      </w:r>
      <w:r w:rsidR="00404654">
        <w:rPr>
          <w:rFonts w:ascii="Times New Roman" w:hAnsi="Times New Roman" w:cs="Times New Roman"/>
        </w:rPr>
        <w:t xml:space="preserve"> in program R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ExcludeAuth="1"&gt;&lt;Author&gt;Team&lt;/Author&gt;&lt;Year&gt;2012&lt;/Year&gt;&lt;RecNum&gt;2235&lt;/RecNum&gt;&lt;Prefix&gt;R Core Development Team &lt;/Prefix&gt;&lt;DisplayText&gt;(R Core Development Team 2012)&lt;/DisplayText&gt;&lt;record&gt;&lt;rec-number&gt;2235&lt;/rec-number&gt;&lt;foreign-keys&gt;&lt;key app="EN" db-id="zas5rfr93d2e5cepwtupt99sawsf5rve2f9f" timestamp="1454955796"&gt;2235&lt;/key&gt;&lt;/foreign-keys&gt;&lt;ref-type name="Computer Program"&gt;9&lt;/ref-type&gt;&lt;contributors&gt;&lt;authors&gt;&lt;author&gt;R. Development Core Team&lt;/author&gt;&lt;/authors&gt;&lt;/contributors&gt;&lt;titles&gt;&lt;title&gt;R: A language and environment for statistical computing&lt;/title&gt;&lt;/titles&gt;&lt;edition&gt;2.14&lt;/edition&gt;&lt;dates&gt;&lt;year&gt;2012&lt;/year&gt;&lt;/dates&gt;&lt;pub-location&gt;Vienna, Austria&lt;/pub-location&gt;&lt;publisher&gt;R Foundation for Statstical Computing&lt;/publisher&gt;&lt;isbn&gt;3-900051-07-0&lt;/isbn&gt;&lt;urls&gt;&lt;related-urls&gt;&lt;url&gt;http://www.r-project.org&lt;/url&gt;&lt;/related-urls&gt;&lt;/urls&gt;&lt;/record&gt;&lt;/Cite&gt;&lt;/EndNote&gt;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71" w:tooltip="Team, 2012 #2235" w:history="1">
        <w:r w:rsidR="00443EB3">
          <w:rPr>
            <w:rFonts w:ascii="Times New Roman" w:hAnsi="Times New Roman" w:cs="Times New Roman"/>
            <w:noProof/>
          </w:rPr>
          <w:t>R Core Development Team 2012</w:t>
        </w:r>
      </w:hyperlink>
      <w:r w:rsidR="00404654">
        <w:rPr>
          <w:rFonts w:ascii="Times New Roman" w:hAnsi="Times New Roman" w:cs="Times New Roman"/>
          <w:noProof/>
        </w:rPr>
        <w:t>)</w:t>
      </w:r>
      <w:r w:rsidR="00404654">
        <w:rPr>
          <w:rFonts w:ascii="Times New Roman" w:hAnsi="Times New Roman" w:cs="Times New Roman"/>
        </w:rPr>
        <w:fldChar w:fldCharType="end"/>
      </w:r>
      <w:r w:rsidR="00651D0D">
        <w:rPr>
          <w:rFonts w:ascii="Times New Roman" w:hAnsi="Times New Roman" w:cs="Times New Roman"/>
        </w:rPr>
        <w:t xml:space="preserve"> via the </w:t>
      </w:r>
      <w:proofErr w:type="spellStart"/>
      <w:r w:rsidR="00651D0D">
        <w:rPr>
          <w:rFonts w:ascii="Times New Roman" w:hAnsi="Times New Roman" w:cs="Times New Roman"/>
        </w:rPr>
        <w:t>rstan</w:t>
      </w:r>
      <w:proofErr w:type="spellEnd"/>
      <w:r w:rsidR="00651D0D">
        <w:rPr>
          <w:rFonts w:ascii="Times New Roman" w:hAnsi="Times New Roman" w:cs="Times New Roman"/>
        </w:rPr>
        <w:t xml:space="preserve"> package (ref)</w:t>
      </w:r>
      <w:r>
        <w:rPr>
          <w:rFonts w:ascii="Times New Roman" w:hAnsi="Times New Roman" w:cs="Times New Roman"/>
        </w:rPr>
        <w:t xml:space="preserve">. We used vague </w:t>
      </w:r>
      <w:r w:rsidR="005C3529">
        <w:rPr>
          <w:rFonts w:ascii="Times New Roman" w:hAnsi="Times New Roman" w:cs="Times New Roman"/>
        </w:rPr>
        <w:t xml:space="preserve">normal </w:t>
      </w:r>
      <w:r>
        <w:rPr>
          <w:rFonts w:ascii="Times New Roman" w:hAnsi="Times New Roman" w:cs="Times New Roman"/>
        </w:rPr>
        <w:t>priors</w:t>
      </w:r>
      <w:r w:rsidR="005C3529">
        <w:rPr>
          <w:rFonts w:ascii="Times New Roman" w:hAnsi="Times New Roman" w:cs="Times New Roman"/>
        </w:rPr>
        <w:t xml:space="preserve"> for all </w:t>
      </w:r>
      <w:r w:rsidR="00972132">
        <w:rPr>
          <w:rFonts w:ascii="Times New Roman" w:hAnsi="Times New Roman" w:cs="Times New Roman"/>
        </w:rPr>
        <w:t xml:space="preserve">abundance </w:t>
      </w:r>
      <w:r w:rsidR="005C3529">
        <w:rPr>
          <w:rFonts w:ascii="Times New Roman" w:hAnsi="Times New Roman" w:cs="Times New Roman"/>
        </w:rPr>
        <w:t>coefficients with a mean of zero and standard deviation of 10</w:t>
      </w:r>
      <w:r w:rsidR="00972132">
        <w:rPr>
          <w:rFonts w:ascii="Times New Roman" w:hAnsi="Times New Roman" w:cs="Times New Roman"/>
        </w:rPr>
        <w:t xml:space="preserve">, and normal priors with a mean of 0 and standard deviation of 2 for detection coefficients (ref logit </w:t>
      </w:r>
      <w:proofErr w:type="gramStart"/>
      <w:r w:rsidR="00972132">
        <w:rPr>
          <w:rFonts w:ascii="Times New Roman" w:hAnsi="Times New Roman" w:cs="Times New Roman"/>
        </w:rPr>
        <w:t>priors</w:t>
      </w:r>
      <w:proofErr w:type="gramEnd"/>
      <w:r w:rsidR="00972132">
        <w:rPr>
          <w:rFonts w:ascii="Times New Roman" w:hAnsi="Times New Roman" w:cs="Times New Roman"/>
        </w:rPr>
        <w:t xml:space="preserve"> papers)</w:t>
      </w:r>
      <w:r w:rsidR="005C3529">
        <w:rPr>
          <w:rFonts w:ascii="Times New Roman" w:hAnsi="Times New Roman" w:cs="Times New Roman"/>
        </w:rPr>
        <w:t xml:space="preserve">. For the standard deviation of the random effects, we used </w:t>
      </w:r>
      <w:r w:rsidR="00610AE5">
        <w:rPr>
          <w:rFonts w:ascii="Times New Roman" w:hAnsi="Times New Roman" w:cs="Times New Roman"/>
        </w:rPr>
        <w:t>half-Cauchy prior</w:t>
      </w:r>
      <w:r w:rsidR="00A95526">
        <w:rPr>
          <w:rFonts w:ascii="Times New Roman" w:hAnsi="Times New Roman" w:cs="Times New Roman"/>
        </w:rPr>
        <w:t>s</w:t>
      </w:r>
      <w:r w:rsidR="00610AE5">
        <w:rPr>
          <w:rFonts w:ascii="Times New Roman" w:hAnsi="Times New Roman" w:cs="Times New Roman"/>
        </w:rPr>
        <w:t xml:space="preserve"> with a scale of 2</w:t>
      </w:r>
      <w:r w:rsidR="00972132">
        <w:rPr>
          <w:rFonts w:ascii="Times New Roman" w:hAnsi="Times New Roman" w:cs="Times New Roman"/>
        </w:rPr>
        <w:t>.</w:t>
      </w:r>
      <w:r w:rsidR="00610AE5">
        <w:rPr>
          <w:rFonts w:ascii="Times New Roman" w:hAnsi="Times New Roman" w:cs="Times New Roman"/>
        </w:rPr>
        <w:t xml:space="preserve">5 (refs: </w:t>
      </w:r>
      <w:proofErr w:type="spellStart"/>
      <w:r w:rsidR="00610AE5">
        <w:rPr>
          <w:rFonts w:ascii="Times New Roman" w:hAnsi="Times New Roman" w:cs="Times New Roman"/>
        </w:rPr>
        <w:t>cole</w:t>
      </w:r>
      <w:proofErr w:type="spellEnd"/>
      <w:r w:rsidR="00610AE5">
        <w:rPr>
          <w:rFonts w:ascii="Times New Roman" w:hAnsi="Times New Roman" w:cs="Times New Roman"/>
        </w:rPr>
        <w:t xml:space="preserve"> and </w:t>
      </w:r>
      <w:proofErr w:type="spellStart"/>
      <w:r w:rsidR="00610AE5">
        <w:rPr>
          <w:rFonts w:ascii="Times New Roman" w:hAnsi="Times New Roman" w:cs="Times New Roman"/>
        </w:rPr>
        <w:t>thorson</w:t>
      </w:r>
      <w:proofErr w:type="spellEnd"/>
      <w:r w:rsidR="00610AE5">
        <w:rPr>
          <w:rFonts w:ascii="Times New Roman" w:hAnsi="Times New Roman" w:cs="Times New Roman"/>
        </w:rPr>
        <w:t>, Stan manual, other?)</w:t>
      </w:r>
      <w:r w:rsidR="005C3529">
        <w:rPr>
          <w:rFonts w:ascii="Times New Roman" w:hAnsi="Times New Roman" w:cs="Times New Roman"/>
        </w:rPr>
        <w:t xml:space="preserve">. </w:t>
      </w:r>
      <w:r>
        <w:rPr>
          <w:rFonts w:ascii="Times New Roman" w:hAnsi="Times New Roman" w:cs="Times New Roman"/>
        </w:rPr>
        <w:t xml:space="preserve">We ran </w:t>
      </w:r>
      <w:r w:rsidR="00972132">
        <w:rPr>
          <w:rFonts w:ascii="Times New Roman" w:hAnsi="Times New Roman" w:cs="Times New Roman"/>
        </w:rPr>
        <w:t>6</w:t>
      </w:r>
      <w:r>
        <w:rPr>
          <w:rFonts w:ascii="Times New Roman" w:hAnsi="Times New Roman" w:cs="Times New Roman"/>
        </w:rPr>
        <w:t xml:space="preserve"> chains</w:t>
      </w:r>
      <w:r w:rsidR="005C3529">
        <w:rPr>
          <w:rFonts w:ascii="Times New Roman" w:hAnsi="Times New Roman" w:cs="Times New Roman"/>
        </w:rPr>
        <w:t xml:space="preserve">, each with </w:t>
      </w:r>
      <w:r w:rsidR="00972132">
        <w:rPr>
          <w:rFonts w:ascii="Times New Roman" w:hAnsi="Times New Roman" w:cs="Times New Roman"/>
        </w:rPr>
        <w:t>2000</w:t>
      </w:r>
      <w:r w:rsidR="005C3529">
        <w:rPr>
          <w:rFonts w:ascii="Times New Roman" w:hAnsi="Times New Roman" w:cs="Times New Roman"/>
        </w:rPr>
        <w:t xml:space="preserve"> </w:t>
      </w:r>
      <w:r w:rsidR="00972132">
        <w:rPr>
          <w:rFonts w:ascii="Times New Roman" w:hAnsi="Times New Roman" w:cs="Times New Roman"/>
        </w:rPr>
        <w:t>warmup</w:t>
      </w:r>
      <w:r w:rsidR="005C3529">
        <w:rPr>
          <w:rFonts w:ascii="Times New Roman" w:hAnsi="Times New Roman" w:cs="Times New Roman"/>
        </w:rPr>
        <w:t xml:space="preserve"> iterations then ran the next </w:t>
      </w:r>
      <w:r w:rsidR="00972132">
        <w:rPr>
          <w:rFonts w:ascii="Times New Roman" w:hAnsi="Times New Roman" w:cs="Times New Roman"/>
        </w:rPr>
        <w:t>2,000</w:t>
      </w:r>
      <w:r w:rsidR="005C3529">
        <w:rPr>
          <w:rFonts w:ascii="Times New Roman" w:hAnsi="Times New Roman" w:cs="Times New Roman"/>
        </w:rPr>
        <w:t xml:space="preserve"> iterations and saved every </w:t>
      </w:r>
      <w:r w:rsidR="00972132">
        <w:rPr>
          <w:rFonts w:ascii="Times New Roman" w:hAnsi="Times New Roman" w:cs="Times New Roman"/>
        </w:rPr>
        <w:t>other</w:t>
      </w:r>
      <w:r w:rsidR="005C3529">
        <w:rPr>
          <w:rFonts w:ascii="Times New Roman" w:hAnsi="Times New Roman" w:cs="Times New Roman"/>
        </w:rPr>
        <w:t xml:space="preserve"> iteration for inference</w:t>
      </w:r>
      <w:r w:rsidR="00305943">
        <w:rPr>
          <w:rFonts w:ascii="Times New Roman" w:hAnsi="Times New Roman" w:cs="Times New Roman"/>
        </w:rPr>
        <w:t xml:space="preserve"> (</w:t>
      </w:r>
      <w:r w:rsidR="00972132">
        <w:rPr>
          <w:rFonts w:ascii="Times New Roman" w:hAnsi="Times New Roman" w:cs="Times New Roman"/>
        </w:rPr>
        <w:t>6,000</w:t>
      </w:r>
      <w:r w:rsidR="00305943">
        <w:rPr>
          <w:rFonts w:ascii="Times New Roman" w:hAnsi="Times New Roman" w:cs="Times New Roman"/>
        </w:rPr>
        <w:t xml:space="preserve"> total iterations saved)</w:t>
      </w:r>
      <w:r w:rsidR="005C3529">
        <w:rPr>
          <w:rFonts w:ascii="Times New Roman" w:hAnsi="Times New Roman" w:cs="Times New Roman"/>
        </w:rPr>
        <w:t xml:space="preserve">. </w:t>
      </w:r>
      <w:r>
        <w:rPr>
          <w:rFonts w:ascii="Times New Roman" w:hAnsi="Times New Roman" w:cs="Times New Roman"/>
        </w:rPr>
        <w:t xml:space="preserve">We used the </w:t>
      </w:r>
      <w:r w:rsidR="00404654">
        <w:rPr>
          <w:rFonts w:ascii="Times New Roman" w:hAnsi="Times New Roman" w:cs="Times New Roman"/>
        </w:rPr>
        <w:t xml:space="preserve">potential scale reduction factor </w:t>
      </w:r>
      <w:commentRangeStart w:id="10"/>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&lt;EndNote&gt;&lt;Cite&gt;&lt;Author&gt;Brooks&lt;/Author&gt;&lt;Year&gt;1998&lt;/Year&gt;&lt;RecNum&gt;317&lt;/RecNum&gt;&lt;DisplayText&gt;(Brooks and Gelman 1998)&lt;/DisplayText&gt;&lt;record&gt;&lt;rec-number&gt;317&lt;/rec-number&gt;&lt;foreign-keys&gt;&lt;key app="EN" db-id="zas5rfr93d2e5cepwtupt99sawsf5rve2f9f" timestamp="1454955791"&gt;317&lt;/key&gt;&lt;/foreign-keys&gt;&lt;ref-type name="Journal Article"&gt;17&lt;/ref-type&gt;&lt;contributors&gt;&lt;authors&gt;&lt;author&gt;Brooks, Stephen P. B.&lt;/author&gt;&lt;author&gt;Gelman, Andrew G.&lt;/author&gt;&lt;/authors&gt;&lt;/contributors&gt;&lt;titles&gt;&lt;title&gt;General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keywords&gt;&lt;keyword&gt;1&lt;/keyword&gt;&lt;/keywords&gt;&lt;dates&gt;&lt;year&gt;1998&lt;/year&gt;&lt;/dates&gt;&lt;isbn&gt;10618600&lt;/isbn&gt;&lt;urls&gt;&lt;pdf-urls&gt;&lt;url&gt;file:///Users/Dan/Documents/Mendeley Desktop/Brooks, Gelman_1998_General methods for monitoring convergence of iterative simulations.pdf&lt;/url&gt;&lt;/pdf-urls&gt;&lt;/urls&gt;&lt;electronic-resource-num&gt;10.2307/1390675&lt;/electronic-resource-num&gt;&lt;/record&gt;&lt;/Cite&gt;&lt;/EndNote&gt;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5" w:tooltip="Brooks, 1998 #317" w:history="1">
        <w:r w:rsidR="00443EB3">
          <w:rPr>
            <w:rFonts w:ascii="Times New Roman" w:hAnsi="Times New Roman" w:cs="Times New Roman"/>
            <w:noProof/>
          </w:rPr>
          <w:t>Brooks and Gelman 1998</w:t>
        </w:r>
      </w:hyperlink>
      <w:r w:rsidR="00404654">
        <w:rPr>
          <w:rFonts w:ascii="Times New Roman" w:hAnsi="Times New Roman" w:cs="Times New Roman"/>
          <w:noProof/>
        </w:rPr>
        <w:t>)</w:t>
      </w:r>
      <w:r w:rsidR="00404654">
        <w:rPr>
          <w:rFonts w:ascii="Times New Roman" w:hAnsi="Times New Roman" w:cs="Times New Roman"/>
        </w:rPr>
        <w:fldChar w:fldCharType="end"/>
      </w:r>
      <w:r w:rsidR="00404654">
        <w:rPr>
          <w:rFonts w:ascii="Times New Roman" w:hAnsi="Times New Roman" w:cs="Times New Roman"/>
        </w:rPr>
        <w:t xml:space="preserve"> </w:t>
      </w:r>
      <w:commentRangeEnd w:id="10"/>
      <w:r w:rsidR="009C6EE0">
        <w:rPr>
          <w:rStyle w:val="CommentReference"/>
        </w:rPr>
        <w:commentReference w:id="10"/>
      </w:r>
      <w:r>
        <w:rPr>
          <w:rFonts w:ascii="Times New Roman" w:hAnsi="Times New Roman" w:cs="Times New Roman"/>
        </w:rPr>
        <w:t xml:space="preserve">to test for model convergence as well as visual inspection of the chains. </w:t>
      </w:r>
      <w:r w:rsidR="00C5156A">
        <w:rPr>
          <w:rFonts w:ascii="Times New Roman" w:hAnsi="Times New Roman" w:cs="Times New Roman"/>
        </w:rPr>
        <w:t xml:space="preserve">To evaluate model fit, we </w:t>
      </w:r>
      <w:r w:rsidR="00651D0D">
        <w:rPr>
          <w:rFonts w:ascii="Times New Roman" w:hAnsi="Times New Roman" w:cs="Times New Roman"/>
        </w:rPr>
        <w:t xml:space="preserve">used posterior predicative checks </w:t>
      </w:r>
      <w:r>
        <w:rPr>
          <w:rFonts w:ascii="Times New Roman" w:hAnsi="Times New Roman" w:cs="Times New Roman"/>
        </w:rPr>
        <w:t>the observed</w:t>
      </w:r>
      <w:r w:rsidR="00651D0D">
        <w:rPr>
          <w:rFonts w:ascii="Times New Roman" w:hAnsi="Times New Roman" w:cs="Times New Roman"/>
        </w:rPr>
        <w:t xml:space="preserve"> data</w:t>
      </w:r>
      <w:r>
        <w:rPr>
          <w:rFonts w:ascii="Times New Roman" w:hAnsi="Times New Roman" w:cs="Times New Roman"/>
        </w:rPr>
        <w:t xml:space="preserve"> compared w</w:t>
      </w:r>
      <w:bookmarkStart w:id="11" w:name="_GoBack"/>
      <w:bookmarkEnd w:id="11"/>
      <w:r>
        <w:rPr>
          <w:rFonts w:ascii="Times New Roman" w:hAnsi="Times New Roman" w:cs="Times New Roman"/>
        </w:rPr>
        <w:t xml:space="preserve">ith idealized </w:t>
      </w:r>
      <w:r w:rsidR="00C5156A">
        <w:rPr>
          <w:rFonts w:ascii="Times New Roman" w:hAnsi="Times New Roman" w:cs="Times New Roman"/>
        </w:rPr>
        <w:t xml:space="preserve">(i.e. model-generated data) </w:t>
      </w:r>
      <w:r>
        <w:rPr>
          <w:rFonts w:ascii="Times New Roman" w:hAnsi="Times New Roman" w:cs="Times New Roman"/>
        </w:rPr>
        <w:t>data</w:t>
      </w:r>
      <w:r w:rsidR="00C5156A">
        <w:rPr>
          <w:rFonts w:ascii="Times New Roman" w:hAnsi="Times New Roman" w:cs="Times New Roman"/>
        </w:rPr>
        <w:t>.</w:t>
      </w:r>
    </w:p>
    <w:p w14:paraId="536C12D6" w14:textId="77777777" w:rsidR="0083325A" w:rsidRPr="007A0142" w:rsidRDefault="0083325A" w:rsidP="00C46FB5">
      <w:pPr>
        <w:spacing w:line="480" w:lineRule="auto"/>
        <w:rPr>
          <w:rFonts w:ascii="Times New Roman" w:hAnsi="Times New Roman" w:cs="Times New Roman"/>
        </w:rPr>
      </w:pPr>
    </w:p>
    <w:p w14:paraId="5F154FE5"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Results</w:t>
      </w:r>
    </w:p>
    <w:p w14:paraId="57F327AB" w14:textId="768E312E" w:rsidR="005D5534" w:rsidRDefault="0027087D" w:rsidP="00CA0762">
      <w:pPr>
        <w:spacing w:line="480" w:lineRule="auto"/>
        <w:ind w:firstLine="720"/>
        <w:rPr>
          <w:rFonts w:ascii="Times New Roman" w:hAnsi="Times New Roman" w:cs="Times New Roman"/>
        </w:rPr>
      </w:pPr>
      <w:r w:rsidRPr="007A0142">
        <w:rPr>
          <w:rFonts w:ascii="Times New Roman" w:hAnsi="Times New Roman" w:cs="Times New Roman"/>
        </w:rPr>
        <w:t xml:space="preserve">We </w:t>
      </w:r>
      <w:r w:rsidR="005977EB">
        <w:rPr>
          <w:rFonts w:ascii="Times New Roman" w:hAnsi="Times New Roman" w:cs="Times New Roman"/>
        </w:rPr>
        <w:t>captured</w:t>
      </w:r>
      <w:r w:rsidRPr="007A0142">
        <w:rPr>
          <w:rFonts w:ascii="Times New Roman" w:hAnsi="Times New Roman" w:cs="Times New Roman"/>
        </w:rPr>
        <w:t xml:space="preserve"> a total of </w:t>
      </w:r>
      <w:r w:rsidR="00F0611B">
        <w:rPr>
          <w:rFonts w:ascii="Times New Roman" w:hAnsi="Times New Roman" w:cs="Times New Roman"/>
        </w:rPr>
        <w:t>9</w:t>
      </w:r>
      <w:r w:rsidR="00A46820">
        <w:rPr>
          <w:rFonts w:ascii="Times New Roman" w:hAnsi="Times New Roman" w:cs="Times New Roman"/>
        </w:rPr>
        <w:t>,</w:t>
      </w:r>
      <w:r w:rsidR="00F0611B">
        <w:rPr>
          <w:rFonts w:ascii="Times New Roman" w:hAnsi="Times New Roman" w:cs="Times New Roman"/>
        </w:rPr>
        <w:t>522 salamanders of 14</w:t>
      </w:r>
      <w:r w:rsidRPr="007A0142">
        <w:rPr>
          <w:rFonts w:ascii="Times New Roman" w:hAnsi="Times New Roman" w:cs="Times New Roman"/>
        </w:rPr>
        <w:t xml:space="preserve"> species (Table 1).</w:t>
      </w:r>
      <w:r w:rsidR="00C11022" w:rsidRPr="007A0142">
        <w:rPr>
          <w:rFonts w:ascii="Times New Roman" w:hAnsi="Times New Roman" w:cs="Times New Roman"/>
        </w:rPr>
        <w:t xml:space="preserve"> </w:t>
      </w:r>
      <w:r w:rsidR="002D115B">
        <w:rPr>
          <w:rFonts w:ascii="Times New Roman" w:hAnsi="Times New Roman" w:cs="Times New Roman"/>
        </w:rPr>
        <w:t>Many species had large elevational ranges in excess of 1</w:t>
      </w:r>
      <w:r w:rsidR="00A46820">
        <w:rPr>
          <w:rFonts w:ascii="Times New Roman" w:hAnsi="Times New Roman" w:cs="Times New Roman"/>
        </w:rPr>
        <w:t>,</w:t>
      </w:r>
      <w:r w:rsidR="002D115B">
        <w:rPr>
          <w:rFonts w:ascii="Times New Roman" w:hAnsi="Times New Roman" w:cs="Times New Roman"/>
        </w:rPr>
        <w:t xml:space="preserve">000 m. </w:t>
      </w:r>
      <w:r w:rsidR="006C764F">
        <w:rPr>
          <w:rFonts w:ascii="Times New Roman" w:hAnsi="Times New Roman" w:cs="Times New Roman"/>
        </w:rPr>
        <w:t>Blue</w:t>
      </w:r>
      <w:r w:rsidR="00CA0762">
        <w:rPr>
          <w:rFonts w:ascii="Times New Roman" w:hAnsi="Times New Roman" w:cs="Times New Roman"/>
        </w:rPr>
        <w:t xml:space="preserve"> Ridge</w:t>
      </w:r>
      <w:r w:rsidR="006C764F">
        <w:rPr>
          <w:rFonts w:ascii="Times New Roman" w:hAnsi="Times New Roman" w:cs="Times New Roman"/>
        </w:rPr>
        <w:t xml:space="preserve"> </w:t>
      </w:r>
      <w:r w:rsidR="00CA0762">
        <w:rPr>
          <w:rFonts w:ascii="Times New Roman" w:hAnsi="Times New Roman" w:cs="Times New Roman"/>
        </w:rPr>
        <w:t>Two</w:t>
      </w:r>
      <w:r w:rsidR="006C764F">
        <w:rPr>
          <w:rFonts w:ascii="Times New Roman" w:hAnsi="Times New Roman" w:cs="Times New Roman"/>
        </w:rPr>
        <w:t xml:space="preserve">-lined </w:t>
      </w:r>
      <w:r w:rsidR="00CA0762">
        <w:rPr>
          <w:rFonts w:ascii="Times New Roman" w:hAnsi="Times New Roman" w:cs="Times New Roman"/>
        </w:rPr>
        <w:t xml:space="preserve">Salamander </w:t>
      </w:r>
      <w:r w:rsidR="006C764F">
        <w:rPr>
          <w:rFonts w:ascii="Times New Roman" w:hAnsi="Times New Roman" w:cs="Times New Roman"/>
        </w:rPr>
        <w:t>(</w:t>
      </w:r>
      <w:r w:rsidR="002D115B">
        <w:rPr>
          <w:rFonts w:ascii="Times New Roman" w:hAnsi="Times New Roman" w:cs="Times New Roman"/>
          <w:i/>
        </w:rPr>
        <w:t xml:space="preserve">Eurycea </w:t>
      </w:r>
      <w:proofErr w:type="spellStart"/>
      <w:r w:rsidR="002D115B">
        <w:rPr>
          <w:rFonts w:ascii="Times New Roman" w:hAnsi="Times New Roman" w:cs="Times New Roman"/>
          <w:i/>
        </w:rPr>
        <w:t>wilderae</w:t>
      </w:r>
      <w:proofErr w:type="spellEnd"/>
      <w:r w:rsidR="006C764F">
        <w:rPr>
          <w:rFonts w:ascii="Times New Roman" w:hAnsi="Times New Roman" w:cs="Times New Roman"/>
        </w:rPr>
        <w:t>)</w:t>
      </w:r>
      <w:r w:rsidR="002D115B">
        <w:rPr>
          <w:rFonts w:ascii="Times New Roman" w:hAnsi="Times New Roman" w:cs="Times New Roman"/>
        </w:rPr>
        <w:t xml:space="preserve"> was the most widely distributed ranging from our lowest survey location (447 m) to the highest peak in GSMNP (2</w:t>
      </w:r>
      <w:r w:rsidR="00A46820">
        <w:rPr>
          <w:rFonts w:ascii="Times New Roman" w:hAnsi="Times New Roman" w:cs="Times New Roman"/>
        </w:rPr>
        <w:t>,</w:t>
      </w:r>
      <w:r w:rsidR="002D115B">
        <w:rPr>
          <w:rFonts w:ascii="Times New Roman" w:hAnsi="Times New Roman" w:cs="Times New Roman"/>
        </w:rPr>
        <w:t xml:space="preserve">025 m). It is likely the species occurs at even lower elevations outside the park, beyond our survey transect. </w:t>
      </w:r>
      <w:r w:rsidR="006C764F" w:rsidRPr="007A0142">
        <w:rPr>
          <w:rFonts w:ascii="Times New Roman" w:hAnsi="Times New Roman" w:cs="Times New Roman"/>
        </w:rPr>
        <w:t xml:space="preserve">Jordan’s </w:t>
      </w:r>
      <w:r w:rsidR="00CA0762">
        <w:rPr>
          <w:rFonts w:ascii="Times New Roman" w:hAnsi="Times New Roman" w:cs="Times New Roman"/>
        </w:rPr>
        <w:t>S</w:t>
      </w:r>
      <w:r w:rsidR="006C764F" w:rsidRPr="007A0142">
        <w:rPr>
          <w:rFonts w:ascii="Times New Roman" w:hAnsi="Times New Roman" w:cs="Times New Roman"/>
        </w:rPr>
        <w:t xml:space="preserve">alamander </w:t>
      </w:r>
      <w:r w:rsidR="006C764F">
        <w:rPr>
          <w:rFonts w:ascii="Times New Roman" w:hAnsi="Times New Roman" w:cs="Times New Roman"/>
        </w:rPr>
        <w:t>(</w:t>
      </w:r>
      <w:proofErr w:type="spellStart"/>
      <w:r w:rsidR="002D115B">
        <w:rPr>
          <w:rFonts w:ascii="Times New Roman" w:hAnsi="Times New Roman" w:cs="Times New Roman"/>
          <w:i/>
        </w:rPr>
        <w:t>Plethodon</w:t>
      </w:r>
      <w:proofErr w:type="spellEnd"/>
      <w:r w:rsidR="002D115B">
        <w:rPr>
          <w:rFonts w:ascii="Times New Roman" w:hAnsi="Times New Roman" w:cs="Times New Roman"/>
          <w:i/>
        </w:rPr>
        <w:t xml:space="preserve"> </w:t>
      </w:r>
      <w:proofErr w:type="spellStart"/>
      <w:r w:rsidR="002D115B">
        <w:rPr>
          <w:rFonts w:ascii="Times New Roman" w:hAnsi="Times New Roman" w:cs="Times New Roman"/>
          <w:i/>
        </w:rPr>
        <w:t>jordani</w:t>
      </w:r>
      <w:proofErr w:type="spellEnd"/>
      <w:r w:rsidR="006C764F">
        <w:rPr>
          <w:rFonts w:ascii="Times New Roman" w:hAnsi="Times New Roman" w:cs="Times New Roman"/>
        </w:rPr>
        <w:t>)</w:t>
      </w:r>
      <w:r w:rsidR="00305943">
        <w:rPr>
          <w:rFonts w:ascii="Times New Roman" w:hAnsi="Times New Roman" w:cs="Times New Roman"/>
          <w:i/>
        </w:rPr>
        <w:t xml:space="preserve">, </w:t>
      </w:r>
      <w:r w:rsidR="006C764F" w:rsidRPr="00CA0762">
        <w:rPr>
          <w:rFonts w:ascii="Times New Roman" w:hAnsi="Times New Roman" w:cs="Times New Roman"/>
        </w:rPr>
        <w:t xml:space="preserve">Pygmy </w:t>
      </w:r>
      <w:r w:rsidR="00CA0762">
        <w:rPr>
          <w:rFonts w:ascii="Times New Roman" w:hAnsi="Times New Roman" w:cs="Times New Roman"/>
        </w:rPr>
        <w:t>S</w:t>
      </w:r>
      <w:r w:rsidR="00CA0762" w:rsidRPr="00CA0762">
        <w:rPr>
          <w:rFonts w:ascii="Times New Roman" w:hAnsi="Times New Roman" w:cs="Times New Roman"/>
        </w:rPr>
        <w:t>alamander</w:t>
      </w:r>
      <w:r w:rsidR="00CA0762">
        <w:rPr>
          <w:rFonts w:ascii="Times New Roman" w:hAnsi="Times New Roman" w:cs="Times New Roman"/>
          <w:i/>
        </w:rPr>
        <w:t xml:space="preserve"> </w:t>
      </w:r>
      <w:r w:rsidR="006C764F">
        <w:rPr>
          <w:rFonts w:ascii="Times New Roman" w:hAnsi="Times New Roman" w:cs="Times New Roman"/>
          <w:i/>
        </w:rPr>
        <w:lastRenderedPageBreak/>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r w:rsidR="006C764F">
        <w:rPr>
          <w:rFonts w:ascii="Times New Roman" w:hAnsi="Times New Roman" w:cs="Times New Roman"/>
          <w:i/>
        </w:rPr>
        <w:t>wright)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Spring </w:t>
      </w:r>
      <w:r w:rsidR="00D54F05">
        <w:rPr>
          <w:rFonts w:ascii="Times New Roman" w:hAnsi="Times New Roman" w:cs="Times New Roman"/>
        </w:rPr>
        <w:t xml:space="preserve">Salamander </w:t>
      </w:r>
      <w:r w:rsidR="006C764F">
        <w:rPr>
          <w:rFonts w:ascii="Times New Roman" w:hAnsi="Times New Roman" w:cs="Times New Roman"/>
        </w:rPr>
        <w:t>(</w:t>
      </w:r>
      <w:proofErr w:type="spellStart"/>
      <w:r w:rsidR="00305943">
        <w:rPr>
          <w:rFonts w:ascii="Times New Roman" w:hAnsi="Times New Roman" w:cs="Times New Roman"/>
          <w:i/>
        </w:rPr>
        <w:t>G</w:t>
      </w:r>
      <w:r w:rsidR="00B32F1C">
        <w:rPr>
          <w:rFonts w:ascii="Times New Roman" w:hAnsi="Times New Roman" w:cs="Times New Roman"/>
          <w:i/>
        </w:rPr>
        <w:t>yrinophilus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porphyriticus</w:t>
      </w:r>
      <w:proofErr w:type="spellEnd"/>
      <w:r w:rsidR="006C764F">
        <w:rPr>
          <w:rFonts w:ascii="Times New Roman" w:hAnsi="Times New Roman" w:cs="Times New Roman"/>
        </w:rPr>
        <w:t>)</w:t>
      </w:r>
      <w:r w:rsidR="00305943">
        <w:rPr>
          <w:rFonts w:ascii="Times New Roman" w:hAnsi="Times New Roman" w:cs="Times New Roman"/>
        </w:rPr>
        <w:t xml:space="preserve"> were also observed at the top of Clingman’s Dome and had </w:t>
      </w:r>
      <w:r w:rsidR="007924EB">
        <w:rPr>
          <w:rFonts w:ascii="Times New Roman" w:hAnsi="Times New Roman" w:cs="Times New Roman"/>
        </w:rPr>
        <w:t xml:space="preserve">observed </w:t>
      </w:r>
      <w:r w:rsidR="00305943">
        <w:rPr>
          <w:rFonts w:ascii="Times New Roman" w:hAnsi="Times New Roman" w:cs="Times New Roman"/>
        </w:rPr>
        <w:t>ranges in excess of 900 m. There was uncertainty in the field identification</w:t>
      </w:r>
      <w:r w:rsidR="00C5156A">
        <w:rPr>
          <w:rFonts w:ascii="Times New Roman" w:hAnsi="Times New Roman" w:cs="Times New Roman"/>
        </w:rPr>
        <w:t xml:space="preserve"> and differentiation</w:t>
      </w:r>
      <w:r w:rsidR="00305943">
        <w:rPr>
          <w:rFonts w:ascii="Times New Roman" w:hAnsi="Times New Roman" w:cs="Times New Roman"/>
        </w:rPr>
        <w:t xml:space="preserve"> of </w:t>
      </w:r>
      <w:r w:rsidR="006C764F">
        <w:rPr>
          <w:rFonts w:ascii="Times New Roman" w:hAnsi="Times New Roman" w:cs="Times New Roman"/>
        </w:rPr>
        <w:t xml:space="preserve">Ocoee </w:t>
      </w:r>
      <w:r w:rsidR="00D54F05">
        <w:rPr>
          <w:rFonts w:ascii="Times New Roman" w:hAnsi="Times New Roman" w:cs="Times New Roman"/>
        </w:rPr>
        <w:t xml:space="preserve">Salamanders </w:t>
      </w:r>
      <w:r w:rsidR="006C764F">
        <w:rPr>
          <w:rFonts w:ascii="Times New Roman" w:hAnsi="Times New Roman" w:cs="Times New Roman"/>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ocoee</w:t>
      </w:r>
      <w:proofErr w:type="spellEnd"/>
      <w:r w:rsidR="006C764F">
        <w:rPr>
          <w:rFonts w:ascii="Times New Roman" w:hAnsi="Times New Roman" w:cs="Times New Roman"/>
        </w:rPr>
        <w: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Imitator </w:t>
      </w:r>
      <w:r w:rsidR="00D54F05">
        <w:rPr>
          <w:rFonts w:ascii="Times New Roman" w:hAnsi="Times New Roman" w:cs="Times New Roman"/>
        </w:rPr>
        <w:t xml:space="preserve">Salamanders </w:t>
      </w:r>
      <w:r w:rsidR="006C764F">
        <w:rPr>
          <w:rFonts w:ascii="Times New Roman" w:hAnsi="Times New Roman" w:cs="Times New Roman"/>
        </w:rPr>
        <w:t>(</w:t>
      </w:r>
      <w:r w:rsidR="00305943">
        <w:rPr>
          <w:rFonts w:ascii="Times New Roman" w:hAnsi="Times New Roman" w:cs="Times New Roman"/>
          <w:i/>
        </w:rPr>
        <w:t>D</w:t>
      </w:r>
      <w:r w:rsidR="00C5156A">
        <w:rPr>
          <w:rFonts w:ascii="Times New Roman" w:hAnsi="Times New Roman" w:cs="Times New Roman"/>
          <w:i/>
        </w:rPr>
        <w:t>.</w:t>
      </w:r>
      <w:r w:rsidR="00305943">
        <w:rPr>
          <w:rFonts w:ascii="Times New Roman" w:hAnsi="Times New Roman" w:cs="Times New Roman"/>
          <w:i/>
        </w:rPr>
        <w:t xml:space="preserve"> </w:t>
      </w:r>
      <w:r w:rsidR="00C5156A">
        <w:rPr>
          <w:rFonts w:ascii="Times New Roman" w:hAnsi="Times New Roman" w:cs="Times New Roman"/>
          <w:i/>
        </w:rPr>
        <w:t>i</w:t>
      </w:r>
      <w:r w:rsidR="00305943">
        <w:rPr>
          <w:rFonts w:ascii="Times New Roman" w:hAnsi="Times New Roman" w:cs="Times New Roman"/>
          <w:i/>
        </w:rPr>
        <w:t>mitator</w:t>
      </w:r>
      <w:r w:rsidR="006C764F">
        <w:rPr>
          <w:rFonts w:ascii="Times New Roman" w:hAnsi="Times New Roman" w:cs="Times New Roman"/>
        </w:rPr>
        <w:t>)</w:t>
      </w:r>
      <w:r w:rsidR="00305943">
        <w:rPr>
          <w:rFonts w:ascii="Times New Roman" w:hAnsi="Times New Roman" w:cs="Times New Roman"/>
          <w:i/>
        </w:rPr>
        <w:t xml:space="preserve"> </w:t>
      </w:r>
      <w:r w:rsidR="00C5156A">
        <w:rPr>
          <w:rFonts w:ascii="Times New Roman" w:hAnsi="Times New Roman" w:cs="Times New Roman"/>
        </w:rPr>
        <w:t>at the beginning of the study.</w:t>
      </w:r>
      <w:r w:rsidR="007924EB">
        <w:rPr>
          <w:rFonts w:ascii="Times New Roman" w:hAnsi="Times New Roman" w:cs="Times New Roman"/>
        </w:rPr>
        <w:t xml:space="preserve"> Additionally, there is likely more than one species currently grouped as </w:t>
      </w:r>
      <w:r w:rsidR="007924EB">
        <w:rPr>
          <w:rFonts w:ascii="Times New Roman" w:hAnsi="Times New Roman" w:cs="Times New Roman"/>
          <w:i/>
        </w:rPr>
        <w:t xml:space="preserve">D. </w:t>
      </w:r>
      <w:proofErr w:type="spellStart"/>
      <w:r w:rsidR="007924EB">
        <w:rPr>
          <w:rFonts w:ascii="Times New Roman" w:hAnsi="Times New Roman" w:cs="Times New Roman"/>
          <w:i/>
        </w:rPr>
        <w:t>ocoee</w:t>
      </w:r>
      <w:proofErr w:type="spellEnd"/>
      <w:r w:rsidR="007924EB">
        <w:rPr>
          <w:rFonts w:ascii="Times New Roman" w:hAnsi="Times New Roman" w:cs="Times New Roman"/>
        </w:rPr>
        <w:t xml:space="preserve"> within GSMNP and they may have different elevational ranges (Tilley </w:t>
      </w:r>
      <w:r w:rsidR="007924EB">
        <w:rPr>
          <w:rFonts w:ascii="Times New Roman" w:hAnsi="Times New Roman" w:cs="Times New Roman"/>
          <w:i/>
        </w:rPr>
        <w:t>personal communication</w:t>
      </w:r>
      <w:r w:rsidR="007924EB">
        <w:rPr>
          <w:rFonts w:ascii="Times New Roman" w:hAnsi="Times New Roman" w:cs="Times New Roman"/>
        </w:rPr>
        <w:t>).</w:t>
      </w:r>
      <w:r w:rsidR="00C5156A">
        <w:rPr>
          <w:rFonts w:ascii="Times New Roman" w:hAnsi="Times New Roman" w:cs="Times New Roman"/>
        </w:rPr>
        <w:t xml:space="preserve"> </w:t>
      </w:r>
      <w:r w:rsidR="007924EB">
        <w:rPr>
          <w:rFonts w:ascii="Times New Roman" w:hAnsi="Times New Roman" w:cs="Times New Roman"/>
        </w:rPr>
        <w:t>Finally, Ocoee and Imitator Salamanders</w:t>
      </w:r>
      <w:r w:rsidR="00C5156A">
        <w:rPr>
          <w:rFonts w:ascii="Times New Roman" w:hAnsi="Times New Roman" w:cs="Times New Roman"/>
        </w:rPr>
        <w:t xml:space="preserve"> have different reported elevational distributions</w:t>
      </w:r>
      <w:r w:rsidR="00833923">
        <w:rPr>
          <w:rFonts w:ascii="Times New Roman" w:hAnsi="Times New Roman" w:cs="Times New Roman"/>
        </w:rPr>
        <w:t xml:space="preserve"> in GSMNP (Dodd 2004)</w:t>
      </w:r>
      <w:r w:rsidR="00D54F05">
        <w:rPr>
          <w:rFonts w:ascii="Times New Roman" w:hAnsi="Times New Roman" w:cs="Times New Roman"/>
        </w:rPr>
        <w:t>; t</w:t>
      </w:r>
      <w:r w:rsidR="00305943">
        <w:rPr>
          <w:rFonts w:ascii="Times New Roman" w:hAnsi="Times New Roman" w:cs="Times New Roman"/>
        </w:rPr>
        <w:t xml:space="preserve">herefore, we grouped </w:t>
      </w:r>
      <w:r w:rsidR="00305943">
        <w:rPr>
          <w:rFonts w:ascii="Times New Roman" w:hAnsi="Times New Roman" w:cs="Times New Roman"/>
          <w:i/>
        </w:rPr>
        <w:t xml:space="preserve">D. </w:t>
      </w:r>
      <w:proofErr w:type="spellStart"/>
      <w:r w:rsidR="00305943">
        <w:rPr>
          <w:rFonts w:ascii="Times New Roman" w:hAnsi="Times New Roman" w:cs="Times New Roman"/>
          <w:i/>
        </w:rPr>
        <w:t>ocoee</w:t>
      </w:r>
      <w:proofErr w:type="spellEnd"/>
      <w:r w:rsidR="00305943">
        <w:rPr>
          <w:rFonts w:ascii="Times New Roman" w:hAnsi="Times New Roman" w:cs="Times New Roman"/>
          <w:i/>
        </w:rPr>
        <w:t xml:space="preserve"> </w:t>
      </w:r>
      <w:r w:rsidR="00305943">
        <w:rPr>
          <w:rFonts w:ascii="Times New Roman" w:hAnsi="Times New Roman" w:cs="Times New Roman"/>
        </w:rPr>
        <w:t xml:space="preserve">and </w:t>
      </w:r>
      <w:r w:rsidR="00305943">
        <w:rPr>
          <w:rFonts w:ascii="Times New Roman" w:hAnsi="Times New Roman" w:cs="Times New Roman"/>
          <w:i/>
        </w:rPr>
        <w:t>D. imitator</w:t>
      </w:r>
      <w:r w:rsidR="00305943">
        <w:rPr>
          <w:rFonts w:ascii="Times New Roman" w:hAnsi="Times New Roman" w:cs="Times New Roman"/>
        </w:rPr>
        <w:t xml:space="preserve"> in our summary tables </w:t>
      </w:r>
      <w:r w:rsidR="00833923">
        <w:rPr>
          <w:rFonts w:ascii="Times New Roman" w:hAnsi="Times New Roman" w:cs="Times New Roman"/>
        </w:rPr>
        <w:t xml:space="preserve">but </w:t>
      </w:r>
      <w:r w:rsidR="00305943">
        <w:rPr>
          <w:rFonts w:ascii="Times New Roman" w:hAnsi="Times New Roman" w:cs="Times New Roman"/>
        </w:rPr>
        <w:t xml:space="preserve">did not conduct formal analyses on their </w:t>
      </w:r>
      <w:r w:rsidR="00833923">
        <w:rPr>
          <w:rFonts w:ascii="Times New Roman" w:hAnsi="Times New Roman" w:cs="Times New Roman"/>
        </w:rPr>
        <w:t xml:space="preserve">independent or combined </w:t>
      </w:r>
      <w:r w:rsidR="00305943">
        <w:rPr>
          <w:rFonts w:ascii="Times New Roman" w:hAnsi="Times New Roman" w:cs="Times New Roman"/>
        </w:rPr>
        <w:t xml:space="preserve">distributions. Our surveys expanded the </w:t>
      </w:r>
      <w:r w:rsidR="00A46820">
        <w:rPr>
          <w:rFonts w:ascii="Times New Roman" w:hAnsi="Times New Roman" w:cs="Times New Roman"/>
        </w:rPr>
        <w:t xml:space="preserve">known range of </w:t>
      </w:r>
      <w:r w:rsidR="00A46820">
        <w:rPr>
          <w:rFonts w:ascii="Times New Roman" w:hAnsi="Times New Roman" w:cs="Times New Roman"/>
          <w:i/>
        </w:rPr>
        <w:t xml:space="preserve">D. </w:t>
      </w:r>
      <w:proofErr w:type="spellStart"/>
      <w:r w:rsidR="00A46820">
        <w:rPr>
          <w:rFonts w:ascii="Times New Roman" w:hAnsi="Times New Roman" w:cs="Times New Roman"/>
          <w:i/>
        </w:rPr>
        <w:t>wrighti</w:t>
      </w:r>
      <w:proofErr w:type="spellEnd"/>
      <w:r w:rsidR="00324886">
        <w:rPr>
          <w:rFonts w:ascii="Times New Roman" w:hAnsi="Times New Roman" w:cs="Times New Roman"/>
        </w:rPr>
        <w:t xml:space="preserve"> </w:t>
      </w:r>
      <w:r w:rsidR="00A46820">
        <w:rPr>
          <w:rFonts w:ascii="Times New Roman" w:hAnsi="Times New Roman" w:cs="Times New Roman"/>
        </w:rPr>
        <w:t>and</w:t>
      </w:r>
      <w:r w:rsidR="00A46820">
        <w:rPr>
          <w:rFonts w:ascii="Times New Roman" w:hAnsi="Times New Roman" w:cs="Times New Roman"/>
          <w:i/>
        </w:rPr>
        <w:t xml:space="preserve"> P. </w:t>
      </w:r>
      <w:proofErr w:type="spellStart"/>
      <w:r w:rsidR="00A46820">
        <w:rPr>
          <w:rFonts w:ascii="Times New Roman" w:hAnsi="Times New Roman" w:cs="Times New Roman"/>
          <w:i/>
        </w:rPr>
        <w:t>jordani</w:t>
      </w:r>
      <w:proofErr w:type="spellEnd"/>
      <w:r w:rsidR="00A46820">
        <w:rPr>
          <w:rFonts w:ascii="Times New Roman" w:hAnsi="Times New Roman" w:cs="Times New Roman"/>
        </w:rPr>
        <w:t xml:space="preserve"> downslope </w:t>
      </w:r>
      <w:r w:rsidR="005977EB">
        <w:rPr>
          <w:rFonts w:ascii="Times New Roman" w:hAnsi="Times New Roman" w:cs="Times New Roman"/>
        </w:rPr>
        <w:t xml:space="preserve">by </w:t>
      </w:r>
      <w:r w:rsidR="009B6203">
        <w:rPr>
          <w:rFonts w:ascii="Times New Roman" w:hAnsi="Times New Roman" w:cs="Times New Roman"/>
        </w:rPr>
        <w:t xml:space="preserve">88 and 101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and extended the known range of </w:t>
      </w:r>
      <w:r w:rsidR="007F1BEF">
        <w:rPr>
          <w:rFonts w:ascii="Times New Roman" w:hAnsi="Times New Roman" w:cs="Times New Roman"/>
        </w:rPr>
        <w:t xml:space="preserve">Santeetlah Dusky Salamander </w:t>
      </w:r>
      <w:r w:rsidR="00D54F05">
        <w:rPr>
          <w:rFonts w:ascii="Times New Roman" w:hAnsi="Times New Roman" w:cs="Times New Roman"/>
        </w:rPr>
        <w:t>(</w:t>
      </w:r>
      <w:proofErr w:type="spellStart"/>
      <w:r w:rsidR="00A46820">
        <w:rPr>
          <w:rFonts w:ascii="Times New Roman" w:hAnsi="Times New Roman" w:cs="Times New Roman"/>
          <w:i/>
        </w:rPr>
        <w:t>D</w:t>
      </w:r>
      <w:r w:rsidR="00B32F1C">
        <w:rPr>
          <w:rFonts w:ascii="Times New Roman" w:hAnsi="Times New Roman" w:cs="Times New Roman"/>
          <w:i/>
        </w:rPr>
        <w:t>esmognathus</w:t>
      </w:r>
      <w:proofErr w:type="spellEnd"/>
      <w:r w:rsidR="00A46820">
        <w:rPr>
          <w:rFonts w:ascii="Times New Roman" w:hAnsi="Times New Roman" w:cs="Times New Roman"/>
          <w:i/>
        </w:rPr>
        <w:t xml:space="preserve"> </w:t>
      </w:r>
      <w:proofErr w:type="spellStart"/>
      <w:r w:rsidR="00A46820">
        <w:rPr>
          <w:rFonts w:ascii="Times New Roman" w:hAnsi="Times New Roman" w:cs="Times New Roman"/>
          <w:i/>
        </w:rPr>
        <w:t>santeetlah</w:t>
      </w:r>
      <w:proofErr w:type="spellEnd"/>
      <w:r w:rsidR="00D54F05">
        <w:rPr>
          <w:rFonts w:ascii="Times New Roman" w:hAnsi="Times New Roman" w:cs="Times New Roman"/>
        </w:rPr>
        <w:t xml:space="preserve">; </w:t>
      </w:r>
      <w:r w:rsidR="009B6203">
        <w:rPr>
          <w:rFonts w:ascii="Times New Roman" w:hAnsi="Times New Roman" w:cs="Times New Roman"/>
        </w:rPr>
        <w:t xml:space="preserve">occurs at 1790 m) </w:t>
      </w:r>
      <w:r w:rsidR="00A46820" w:rsidRPr="00D54F05">
        <w:rPr>
          <w:rFonts w:ascii="Times New Roman" w:hAnsi="Times New Roman" w:cs="Times New Roman"/>
        </w:rPr>
        <w:t>and</w:t>
      </w:r>
      <w:r w:rsidR="00A46820">
        <w:rPr>
          <w:rFonts w:ascii="Times New Roman" w:hAnsi="Times New Roman" w:cs="Times New Roman"/>
          <w:i/>
        </w:rPr>
        <w:t xml:space="preserve"> E. </w:t>
      </w:r>
      <w:proofErr w:type="spellStart"/>
      <w:r w:rsidR="00A46820">
        <w:rPr>
          <w:rFonts w:ascii="Times New Roman" w:hAnsi="Times New Roman" w:cs="Times New Roman"/>
          <w:i/>
        </w:rPr>
        <w:t>wilderae</w:t>
      </w:r>
      <w:proofErr w:type="spellEnd"/>
      <w:r w:rsidR="00A46820">
        <w:rPr>
          <w:rFonts w:ascii="Times New Roman" w:hAnsi="Times New Roman" w:cs="Times New Roman"/>
        </w:rPr>
        <w:t xml:space="preserve"> upslope </w:t>
      </w:r>
      <w:r w:rsidR="005977EB">
        <w:rPr>
          <w:rFonts w:ascii="Times New Roman" w:hAnsi="Times New Roman" w:cs="Times New Roman"/>
        </w:rPr>
        <w:t xml:space="preserve">by </w:t>
      </w:r>
      <w:r w:rsidR="000A11F4">
        <w:rPr>
          <w:rFonts w:ascii="Times New Roman" w:hAnsi="Times New Roman" w:cs="Times New Roman"/>
        </w:rPr>
        <w:t xml:space="preserve">99 and </w:t>
      </w:r>
      <w:r w:rsidR="009B6203">
        <w:rPr>
          <w:rFonts w:ascii="Times New Roman" w:hAnsi="Times New Roman" w:cs="Times New Roman"/>
        </w:rPr>
        <w:t xml:space="preserve">242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within GSMNP </w:t>
      </w:r>
      <w:r w:rsidR="00305943">
        <w:rPr>
          <w:rFonts w:ascii="Times New Roman" w:hAnsi="Times New Roman" w:cs="Times New Roman"/>
        </w:rPr>
        <w:t>(Table 1).</w:t>
      </w:r>
    </w:p>
    <w:p w14:paraId="1F377784" w14:textId="71D42D4D" w:rsidR="00F0611B" w:rsidRDefault="00C11022" w:rsidP="005D5534">
      <w:pPr>
        <w:spacing w:line="480" w:lineRule="auto"/>
        <w:ind w:firstLine="720"/>
        <w:rPr>
          <w:rFonts w:ascii="Times New Roman" w:hAnsi="Times New Roman" w:cs="Times New Roman"/>
        </w:rPr>
      </w:pPr>
      <w:r w:rsidRPr="007A0142">
        <w:rPr>
          <w:rFonts w:ascii="Times New Roman" w:hAnsi="Times New Roman" w:cs="Times New Roman"/>
        </w:rPr>
        <w:t xml:space="preserve">Of </w:t>
      </w:r>
      <w:r w:rsidR="002D115B">
        <w:rPr>
          <w:rFonts w:ascii="Times New Roman" w:hAnsi="Times New Roman" w:cs="Times New Roman"/>
        </w:rPr>
        <w:t>the 14</w:t>
      </w:r>
      <w:r w:rsidRPr="007A0142">
        <w:rPr>
          <w:rFonts w:ascii="Times New Roman" w:hAnsi="Times New Roman" w:cs="Times New Roman"/>
        </w:rPr>
        <w:t xml:space="preserve"> species</w:t>
      </w:r>
      <w:r w:rsidR="002D115B">
        <w:rPr>
          <w:rFonts w:ascii="Times New Roman" w:hAnsi="Times New Roman" w:cs="Times New Roman"/>
        </w:rPr>
        <w:t xml:space="preserve"> captured</w:t>
      </w:r>
      <w:r w:rsidRPr="007A0142">
        <w:rPr>
          <w:rFonts w:ascii="Times New Roman" w:hAnsi="Times New Roman" w:cs="Times New Roman"/>
        </w:rPr>
        <w:t xml:space="preserve">, </w:t>
      </w:r>
      <w:r w:rsidR="002909C2" w:rsidRPr="007A0142">
        <w:rPr>
          <w:rFonts w:ascii="Times New Roman" w:hAnsi="Times New Roman" w:cs="Times New Roman"/>
          <w:i/>
        </w:rPr>
        <w:t>P</w:t>
      </w:r>
      <w:r w:rsidR="006C764F">
        <w:rPr>
          <w:rFonts w:ascii="Times New Roman" w:hAnsi="Times New Roman" w:cs="Times New Roman"/>
          <w:i/>
        </w:rPr>
        <w:t>.</w:t>
      </w:r>
      <w:r w:rsidR="002909C2" w:rsidRPr="007A0142">
        <w:rPr>
          <w:rFonts w:ascii="Times New Roman" w:hAnsi="Times New Roman" w:cs="Times New Roman"/>
          <w:i/>
        </w:rPr>
        <w:t xml:space="preserve"> </w:t>
      </w:r>
      <w:proofErr w:type="spellStart"/>
      <w:r w:rsidR="002909C2" w:rsidRPr="007A0142">
        <w:rPr>
          <w:rFonts w:ascii="Times New Roman" w:hAnsi="Times New Roman" w:cs="Times New Roman"/>
          <w:i/>
        </w:rPr>
        <w:t>jordani</w:t>
      </w:r>
      <w:proofErr w:type="spellEnd"/>
      <w:r w:rsidR="002909C2" w:rsidRPr="007A0142">
        <w:rPr>
          <w:rFonts w:ascii="Times New Roman" w:hAnsi="Times New Roman" w:cs="Times New Roman"/>
        </w:rPr>
        <w:t xml:space="preserve">, </w:t>
      </w:r>
      <w:r w:rsidRPr="007A0142">
        <w:rPr>
          <w:rFonts w:ascii="Times New Roman" w:hAnsi="Times New Roman" w:cs="Times New Roman"/>
          <w:i/>
        </w:rPr>
        <w:t>D</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wrighti</w:t>
      </w:r>
      <w:proofErr w:type="spellEnd"/>
      <w:r w:rsidRPr="007A0142">
        <w:rPr>
          <w:rFonts w:ascii="Times New Roman" w:hAnsi="Times New Roman" w:cs="Times New Roman"/>
        </w:rPr>
        <w:t xml:space="preserve">, and </w:t>
      </w:r>
      <w:r w:rsidRPr="007A0142">
        <w:rPr>
          <w:rFonts w:ascii="Times New Roman" w:hAnsi="Times New Roman" w:cs="Times New Roman"/>
          <w:i/>
        </w:rPr>
        <w:t>E</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wilderae</w:t>
      </w:r>
      <w:proofErr w:type="spellEnd"/>
      <w:r w:rsidR="00086B7B">
        <w:rPr>
          <w:rFonts w:ascii="Times New Roman" w:hAnsi="Times New Roman" w:cs="Times New Roman"/>
        </w:rPr>
        <w:t xml:space="preserve"> were caught at a</w:t>
      </w:r>
      <w:r w:rsidRPr="007A0142">
        <w:rPr>
          <w:rFonts w:ascii="Times New Roman" w:hAnsi="Times New Roman" w:cs="Times New Roman"/>
        </w:rPr>
        <w:t xml:space="preserve"> s</w:t>
      </w:r>
      <w:r w:rsidR="00086B7B">
        <w:rPr>
          <w:rFonts w:ascii="Times New Roman" w:hAnsi="Times New Roman" w:cs="Times New Roman"/>
        </w:rPr>
        <w:t>ufficient number of transects</w:t>
      </w:r>
      <w:r w:rsidRPr="007A0142">
        <w:rPr>
          <w:rFonts w:ascii="Times New Roman" w:hAnsi="Times New Roman" w:cs="Times New Roman"/>
        </w:rPr>
        <w:t xml:space="preserve"> to model abundance across the sites accounting for </w:t>
      </w:r>
      <w:r w:rsidR="00A36E03" w:rsidRPr="007A0142">
        <w:rPr>
          <w:rFonts w:ascii="Times New Roman" w:hAnsi="Times New Roman" w:cs="Times New Roman"/>
        </w:rPr>
        <w:t xml:space="preserve">imperfect </w:t>
      </w:r>
      <w:commentRangeStart w:id="12"/>
      <w:r w:rsidR="00A36E03" w:rsidRPr="007A0142">
        <w:rPr>
          <w:rFonts w:ascii="Times New Roman" w:hAnsi="Times New Roman" w:cs="Times New Roman"/>
        </w:rPr>
        <w:t xml:space="preserve">detection. </w:t>
      </w:r>
      <w:r w:rsidR="003E02F6">
        <w:rPr>
          <w:rFonts w:ascii="Times New Roman" w:hAnsi="Times New Roman" w:cs="Times New Roman"/>
        </w:rPr>
        <w:t xml:space="preserve">Based on comparisons of the chi-squared statistics for the observed data and </w:t>
      </w:r>
      <w:r w:rsidR="0011394B">
        <w:rPr>
          <w:rFonts w:ascii="Times New Roman" w:hAnsi="Times New Roman" w:cs="Times New Roman"/>
        </w:rPr>
        <w:t xml:space="preserve">idealized data, the models for all three species </w:t>
      </w:r>
      <w:r w:rsidR="005977EB">
        <w:rPr>
          <w:rFonts w:ascii="Times New Roman" w:hAnsi="Times New Roman" w:cs="Times New Roman"/>
        </w:rPr>
        <w:t xml:space="preserve">adequately </w:t>
      </w:r>
      <w:r w:rsidR="0011394B">
        <w:rPr>
          <w:rFonts w:ascii="Times New Roman" w:hAnsi="Times New Roman" w:cs="Times New Roman"/>
        </w:rPr>
        <w:t>fit the data (Table 2).</w:t>
      </w:r>
      <w:r w:rsidR="005D5534">
        <w:rPr>
          <w:rFonts w:ascii="Times New Roman" w:hAnsi="Times New Roman" w:cs="Times New Roman"/>
        </w:rPr>
        <w:t xml:space="preserve"> </w:t>
      </w:r>
      <w:r w:rsidR="00B326AB">
        <w:rPr>
          <w:rFonts w:ascii="Times New Roman" w:hAnsi="Times New Roman" w:cs="Times New Roman"/>
        </w:rPr>
        <w:t xml:space="preserve">The abundance of </w:t>
      </w:r>
      <w:r w:rsidR="00B326AB">
        <w:rPr>
          <w:rFonts w:ascii="Times New Roman" w:hAnsi="Times New Roman" w:cs="Times New Roman"/>
          <w:i/>
        </w:rPr>
        <w:t xml:space="preserve">P. </w:t>
      </w:r>
      <w:proofErr w:type="spellStart"/>
      <w:r w:rsidR="00B326AB">
        <w:rPr>
          <w:rFonts w:ascii="Times New Roman" w:hAnsi="Times New Roman" w:cs="Times New Roman"/>
          <w:i/>
        </w:rPr>
        <w:t>jordani</w:t>
      </w:r>
      <w:proofErr w:type="spellEnd"/>
      <w:r w:rsidR="00B326AB">
        <w:rPr>
          <w:rFonts w:ascii="Times New Roman" w:hAnsi="Times New Roman" w:cs="Times New Roman"/>
        </w:rPr>
        <w:t xml:space="preserve"> and </w:t>
      </w:r>
      <w:r w:rsidR="00B326AB">
        <w:rPr>
          <w:rFonts w:ascii="Times New Roman" w:hAnsi="Times New Roman" w:cs="Times New Roman"/>
          <w:i/>
        </w:rPr>
        <w:t xml:space="preserve">D. </w:t>
      </w:r>
      <w:proofErr w:type="spellStart"/>
      <w:r w:rsidR="00B326AB">
        <w:rPr>
          <w:rFonts w:ascii="Times New Roman" w:hAnsi="Times New Roman" w:cs="Times New Roman"/>
          <w:i/>
        </w:rPr>
        <w:t>wrighti</w:t>
      </w:r>
      <w:proofErr w:type="spellEnd"/>
      <w:r w:rsidR="00B326AB">
        <w:rPr>
          <w:rFonts w:ascii="Times New Roman" w:hAnsi="Times New Roman" w:cs="Times New Roman"/>
        </w:rPr>
        <w:t xml:space="preserve"> increased with elevation whereas </w:t>
      </w:r>
      <w:r w:rsidR="00B326AB">
        <w:rPr>
          <w:rFonts w:ascii="Times New Roman" w:hAnsi="Times New Roman" w:cs="Times New Roman"/>
          <w:i/>
        </w:rPr>
        <w:t xml:space="preserve">E. </w:t>
      </w:r>
      <w:proofErr w:type="spellStart"/>
      <w:r w:rsidR="00B326AB">
        <w:rPr>
          <w:rFonts w:ascii="Times New Roman" w:hAnsi="Times New Roman" w:cs="Times New Roman"/>
          <w:i/>
        </w:rPr>
        <w:t>wilderae</w:t>
      </w:r>
      <w:proofErr w:type="spellEnd"/>
      <w:r w:rsidR="006373CD">
        <w:rPr>
          <w:rFonts w:ascii="Times New Roman" w:hAnsi="Times New Roman" w:cs="Times New Roman"/>
        </w:rPr>
        <w:t xml:space="preserve"> abundance peaked at 1</w:t>
      </w:r>
      <w:r w:rsidR="005D5534">
        <w:rPr>
          <w:rFonts w:ascii="Times New Roman" w:hAnsi="Times New Roman" w:cs="Times New Roman"/>
        </w:rPr>
        <w:t>,</w:t>
      </w:r>
      <w:r w:rsidR="006373CD">
        <w:rPr>
          <w:rFonts w:ascii="Times New Roman" w:hAnsi="Times New Roman" w:cs="Times New Roman"/>
        </w:rPr>
        <w:t>270</w:t>
      </w:r>
      <w:r w:rsidR="00B326AB">
        <w:rPr>
          <w:rFonts w:ascii="Times New Roman" w:hAnsi="Times New Roman" w:cs="Times New Roman"/>
        </w:rPr>
        <w:t xml:space="preserve"> m</w:t>
      </w:r>
      <w:r w:rsidR="006373CD">
        <w:rPr>
          <w:rFonts w:ascii="Times New Roman" w:hAnsi="Times New Roman" w:cs="Times New Roman"/>
        </w:rPr>
        <w:t xml:space="preserve"> (95% credible interval [CRI] 1</w:t>
      </w:r>
      <w:r w:rsidR="005D5534">
        <w:rPr>
          <w:rFonts w:ascii="Times New Roman" w:hAnsi="Times New Roman" w:cs="Times New Roman"/>
        </w:rPr>
        <w:t>,</w:t>
      </w:r>
      <w:r w:rsidR="006373CD">
        <w:rPr>
          <w:rFonts w:ascii="Times New Roman" w:hAnsi="Times New Roman" w:cs="Times New Roman"/>
        </w:rPr>
        <w:t>047 – 2</w:t>
      </w:r>
      <w:r w:rsidR="005D5534">
        <w:rPr>
          <w:rFonts w:ascii="Times New Roman" w:hAnsi="Times New Roman" w:cs="Times New Roman"/>
        </w:rPr>
        <w:t>,</w:t>
      </w:r>
      <w:r w:rsidR="006373CD">
        <w:rPr>
          <w:rFonts w:ascii="Times New Roman" w:hAnsi="Times New Roman" w:cs="Times New Roman"/>
        </w:rPr>
        <w:t>025 m; Figure 2)</w:t>
      </w:r>
      <w:r w:rsidR="00B326AB">
        <w:rPr>
          <w:rFonts w:ascii="Times New Roman" w:hAnsi="Times New Roman" w:cs="Times New Roman"/>
        </w:rPr>
        <w:t>, owing to a significant quadratic effect in the model</w:t>
      </w:r>
      <w:r w:rsidR="00EC61E3">
        <w:rPr>
          <w:rFonts w:ascii="Times New Roman" w:hAnsi="Times New Roman" w:cs="Times New Roman"/>
        </w:rPr>
        <w:t xml:space="preserve"> (Table 2)</w:t>
      </w:r>
      <w:r w:rsidR="00B326AB">
        <w:rPr>
          <w:rFonts w:ascii="Times New Roman" w:hAnsi="Times New Roman" w:cs="Times New Roman"/>
        </w:rPr>
        <w:t>.</w:t>
      </w:r>
      <w:r w:rsidR="00AE4E7D">
        <w:rPr>
          <w:rFonts w:ascii="Times New Roman" w:hAnsi="Times New Roman" w:cs="Times New Roman"/>
        </w:rPr>
        <w:t xml:space="preserve"> </w:t>
      </w:r>
      <w:r w:rsidR="00D55354">
        <w:rPr>
          <w:rFonts w:ascii="Times New Roman" w:hAnsi="Times New Roman" w:cs="Times New Roman"/>
        </w:rPr>
        <w:t xml:space="preserve">Ground cover and litter depth positively influenced </w:t>
      </w:r>
      <w:r w:rsidR="00D55354">
        <w:rPr>
          <w:rFonts w:ascii="Times New Roman" w:hAnsi="Times New Roman" w:cs="Times New Roman"/>
          <w:i/>
        </w:rPr>
        <w:t xml:space="preserve">P. </w:t>
      </w:r>
      <w:proofErr w:type="spellStart"/>
      <w:r w:rsidR="00D55354">
        <w:rPr>
          <w:rFonts w:ascii="Times New Roman" w:hAnsi="Times New Roman" w:cs="Times New Roman"/>
          <w:i/>
        </w:rPr>
        <w:t>jordani</w:t>
      </w:r>
      <w:proofErr w:type="spellEnd"/>
      <w:r w:rsidR="00D55354">
        <w:rPr>
          <w:rFonts w:ascii="Times New Roman" w:hAnsi="Times New Roman" w:cs="Times New Roman"/>
        </w:rPr>
        <w:t xml:space="preserve"> abundance, </w:t>
      </w:r>
      <w:r w:rsidR="00D55354">
        <w:rPr>
          <w:rFonts w:ascii="Times New Roman" w:hAnsi="Times New Roman" w:cs="Times New Roman"/>
          <w:i/>
        </w:rPr>
        <w:t xml:space="preserve">D. </w:t>
      </w:r>
      <w:proofErr w:type="spellStart"/>
      <w:r w:rsidR="00D55354">
        <w:rPr>
          <w:rFonts w:ascii="Times New Roman" w:hAnsi="Times New Roman" w:cs="Times New Roman"/>
          <w:i/>
        </w:rPr>
        <w:t>wrighti</w:t>
      </w:r>
      <w:proofErr w:type="spellEnd"/>
      <w:r w:rsidR="00D55354">
        <w:rPr>
          <w:rFonts w:ascii="Times New Roman" w:hAnsi="Times New Roman" w:cs="Times New Roman"/>
        </w:rPr>
        <w:t xml:space="preserve"> tended to be more abundant on steep slopes, and </w:t>
      </w:r>
      <w:r w:rsidR="00D55354">
        <w:rPr>
          <w:rFonts w:ascii="Times New Roman" w:hAnsi="Times New Roman" w:cs="Times New Roman"/>
          <w:i/>
        </w:rPr>
        <w:t xml:space="preserve">E. </w:t>
      </w:r>
      <w:proofErr w:type="spellStart"/>
      <w:r w:rsidR="00D55354">
        <w:rPr>
          <w:rFonts w:ascii="Times New Roman" w:hAnsi="Times New Roman" w:cs="Times New Roman"/>
          <w:i/>
        </w:rPr>
        <w:t>wilderae</w:t>
      </w:r>
      <w:proofErr w:type="spellEnd"/>
      <w:r w:rsidR="00D55354">
        <w:rPr>
          <w:rFonts w:ascii="Times New Roman" w:hAnsi="Times New Roman" w:cs="Times New Roman"/>
        </w:rPr>
        <w:t xml:space="preserve"> abundance decreased exponentially with distance from the nearest stream (Table 2).</w:t>
      </w:r>
    </w:p>
    <w:p w14:paraId="506ABE7E" w14:textId="36EB54F1" w:rsidR="00AE4E7D" w:rsidRDefault="00705D56" w:rsidP="00705D56">
      <w:pPr>
        <w:spacing w:line="480" w:lineRule="auto"/>
        <w:ind w:firstLine="720"/>
        <w:rPr>
          <w:rFonts w:ascii="Times New Roman" w:hAnsi="Times New Roman" w:cs="Times New Roman"/>
        </w:rPr>
      </w:pPr>
      <w:r>
        <w:rPr>
          <w:rFonts w:ascii="Times New Roman" w:hAnsi="Times New Roman" w:cs="Times New Roman"/>
        </w:rPr>
        <w:t xml:space="preserve">We also jointly estimated the effects of environmental conditions on the probability of detecting an individual. Relative humidity was the only variable that significantly affected </w:t>
      </w:r>
      <w:r>
        <w:rPr>
          <w:rFonts w:ascii="Times New Roman" w:hAnsi="Times New Roman" w:cs="Times New Roman"/>
        </w:rPr>
        <w:lastRenderedPageBreak/>
        <w:t xml:space="preserve">(positively) the detection of individuals of all three species (Table 2). </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jordani</w:t>
      </w:r>
      <w:proofErr w:type="spellEnd"/>
      <w:r>
        <w:rPr>
          <w:rFonts w:ascii="Times New Roman" w:hAnsi="Times New Roman" w:cs="Times New Roman"/>
        </w:rPr>
        <w:t xml:space="preserve"> detection was significantly affected by temperature and ground cover with </w:t>
      </w:r>
      <w:commentRangeStart w:id="13"/>
      <w:r>
        <w:rPr>
          <w:rFonts w:ascii="Times New Roman" w:hAnsi="Times New Roman" w:cs="Times New Roman"/>
        </w:rPr>
        <w:t xml:space="preserve">optimal levels </w:t>
      </w:r>
      <w:commentRangeEnd w:id="13"/>
      <w:r w:rsidR="002E1360">
        <w:rPr>
          <w:rStyle w:val="CommentReference"/>
        </w:rPr>
        <w:commentReference w:id="13"/>
      </w:r>
      <w:r>
        <w:rPr>
          <w:rFonts w:ascii="Times New Roman" w:hAnsi="Times New Roman" w:cs="Times New Roman"/>
        </w:rPr>
        <w:t xml:space="preserve">of each (significant quadratic terms). </w:t>
      </w:r>
      <w:r>
        <w:rPr>
          <w:rFonts w:ascii="Times New Roman" w:hAnsi="Times New Roman" w:cs="Times New Roman"/>
          <w:i/>
        </w:rPr>
        <w:t xml:space="preserve">Eurycea </w:t>
      </w:r>
      <w:proofErr w:type="spellStart"/>
      <w:r>
        <w:rPr>
          <w:rFonts w:ascii="Times New Roman" w:hAnsi="Times New Roman" w:cs="Times New Roman"/>
          <w:i/>
        </w:rPr>
        <w:t>wilderae</w:t>
      </w:r>
      <w:proofErr w:type="spellEnd"/>
      <w:r>
        <w:rPr>
          <w:rFonts w:ascii="Times New Roman" w:hAnsi="Times New Roman" w:cs="Times New Roman"/>
        </w:rPr>
        <w:t xml:space="preserve"> also had an optimal temperature for surface activity and detection. Both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E. </w:t>
      </w:r>
      <w:proofErr w:type="spellStart"/>
      <w:r>
        <w:rPr>
          <w:rFonts w:ascii="Times New Roman" w:hAnsi="Times New Roman" w:cs="Times New Roman"/>
          <w:i/>
        </w:rPr>
        <w:t>wilderae</w:t>
      </w:r>
      <w:proofErr w:type="spellEnd"/>
      <w:r>
        <w:rPr>
          <w:rFonts w:ascii="Times New Roman" w:hAnsi="Times New Roman" w:cs="Times New Roman"/>
        </w:rPr>
        <w:t xml:space="preserve"> detection increased with increasing amount of precipitation in the previous 24 hours (Table 2).</w:t>
      </w:r>
    </w:p>
    <w:p w14:paraId="228E508E" w14:textId="656A7C78" w:rsidR="002E1360" w:rsidRPr="009464AC" w:rsidRDefault="002E1360" w:rsidP="00705D56">
      <w:pPr>
        <w:spacing w:line="480" w:lineRule="auto"/>
        <w:ind w:firstLine="720"/>
        <w:rPr>
          <w:rFonts w:ascii="Times New Roman" w:hAnsi="Times New Roman" w:cs="Times New Roman"/>
        </w:rPr>
      </w:pPr>
      <w:r>
        <w:rPr>
          <w:rFonts w:ascii="Times New Roman" w:hAnsi="Times New Roman" w:cs="Times New Roman"/>
        </w:rPr>
        <w:t xml:space="preserve">Finally, our comparison of modeled abundance across our elevational gradient with modeled probability of occurrence across the same elevational gradient clearly show that much more information is present in the abundance model (Fig. X). Both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rPr>
        <w:t xml:space="preserve"> and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rPr>
        <w:t xml:space="preserve"> show strong threshold responses at 1,000 m and 1,300 m, respectively</w:t>
      </w:r>
      <w:r w:rsidR="009464AC">
        <w:rPr>
          <w:rFonts w:ascii="Times New Roman" w:hAnsi="Times New Roman" w:cs="Times New Roman"/>
        </w:rPr>
        <w:t xml:space="preserve">, while </w:t>
      </w:r>
      <w:r w:rsidR="009464AC">
        <w:rPr>
          <w:rFonts w:ascii="Times New Roman" w:hAnsi="Times New Roman" w:cs="Times New Roman"/>
          <w:i/>
        </w:rPr>
        <w:t xml:space="preserve">E. </w:t>
      </w:r>
      <w:proofErr w:type="spellStart"/>
      <w:r w:rsidR="009464AC">
        <w:rPr>
          <w:rFonts w:ascii="Times New Roman" w:hAnsi="Times New Roman" w:cs="Times New Roman"/>
          <w:i/>
        </w:rPr>
        <w:t>wilderae</w:t>
      </w:r>
      <w:proofErr w:type="spellEnd"/>
      <w:r w:rsidR="009464AC">
        <w:rPr>
          <w:rFonts w:ascii="Times New Roman" w:hAnsi="Times New Roman" w:cs="Times New Roman"/>
        </w:rPr>
        <w:t xml:space="preserve"> showed a broad </w:t>
      </w:r>
      <w:r w:rsidR="003477DE">
        <w:rPr>
          <w:rFonts w:ascii="Times New Roman" w:hAnsi="Times New Roman" w:cs="Times New Roman"/>
        </w:rPr>
        <w:t>quadratic relationship with occurrence probability being highest 900–1,600 m.</w:t>
      </w:r>
      <w:commentRangeEnd w:id="12"/>
      <w:r w:rsidR="009C6EE0">
        <w:rPr>
          <w:rStyle w:val="CommentReference"/>
        </w:rPr>
        <w:commentReference w:id="12"/>
      </w:r>
    </w:p>
    <w:p w14:paraId="59BB0B39" w14:textId="23F9C624" w:rsidR="00AE4E7D" w:rsidRDefault="00AE4E7D" w:rsidP="00C46FB5">
      <w:pPr>
        <w:spacing w:line="480" w:lineRule="auto"/>
        <w:rPr>
          <w:rFonts w:ascii="Times New Roman" w:hAnsi="Times New Roman" w:cs="Times New Roman"/>
        </w:rPr>
      </w:pPr>
    </w:p>
    <w:p w14:paraId="79021A12" w14:textId="77777777" w:rsidR="00CC4B26" w:rsidRDefault="009D6F2A" w:rsidP="00C46FB5">
      <w:pPr>
        <w:spacing w:line="480" w:lineRule="auto"/>
        <w:rPr>
          <w:rFonts w:ascii="Times New Roman" w:hAnsi="Times New Roman" w:cs="Times New Roman"/>
        </w:rPr>
      </w:pPr>
      <w:r>
        <w:rPr>
          <w:rFonts w:ascii="Times New Roman" w:hAnsi="Times New Roman" w:cs="Times New Roman"/>
        </w:rPr>
        <w:t>None of our models exhibited any pathological behavior (</w:t>
      </w:r>
      <w:r w:rsidRPr="009D6F2A">
        <w:rPr>
          <w:rFonts w:ascii="Times New Roman" w:hAnsi="Times New Roman" w:cs="Times New Roman"/>
        </w:rPr>
        <w:t>E-BFMI</w:t>
      </w:r>
      <w:r>
        <w:rPr>
          <w:rFonts w:ascii="Times New Roman" w:hAnsi="Times New Roman" w:cs="Times New Roman"/>
        </w:rPr>
        <w:t xml:space="preserve">) or divergencies and no iterations saturated the maximum tree depth of 10. Based on all 24,000 post-warmup iterations, the maximum </w:t>
      </w:r>
      <w:proofErr w:type="spellStart"/>
      <w:r>
        <w:rPr>
          <w:rFonts w:ascii="Times New Roman" w:hAnsi="Times New Roman" w:cs="Times New Roman"/>
        </w:rPr>
        <w:t>Rhat</w:t>
      </w:r>
      <w:proofErr w:type="spellEnd"/>
      <w:r>
        <w:rPr>
          <w:rFonts w:ascii="Times New Roman" w:hAnsi="Times New Roman" w:cs="Times New Roman"/>
        </w:rPr>
        <w:t xml:space="preserve"> value was 1.004, the minimum bulk ESS was 1,675, and the minimum tail ESS was 2,564 across all parameters for </w:t>
      </w:r>
      <w:r>
        <w:rPr>
          <w:rFonts w:ascii="Times New Roman" w:hAnsi="Times New Roman" w:cs="Times New Roman"/>
          <w:i/>
          <w:iCs/>
        </w:rPr>
        <w:t xml:space="preserve">P. </w:t>
      </w:r>
      <w:proofErr w:type="spellStart"/>
      <w:r>
        <w:rPr>
          <w:rFonts w:ascii="Times New Roman" w:hAnsi="Times New Roman" w:cs="Times New Roman"/>
          <w:i/>
          <w:iCs/>
        </w:rPr>
        <w:t>jordani</w:t>
      </w:r>
      <w:proofErr w:type="spellEnd"/>
      <w:r>
        <w:rPr>
          <w:rFonts w:ascii="Times New Roman" w:hAnsi="Times New Roman" w:cs="Times New Roman"/>
        </w:rPr>
        <w:t xml:space="preserve">. </w:t>
      </w:r>
    </w:p>
    <w:p w14:paraId="4DE674F1" w14:textId="77777777" w:rsidR="00CC4B26" w:rsidRDefault="00CC4B26" w:rsidP="00C46FB5">
      <w:pPr>
        <w:spacing w:line="480" w:lineRule="auto"/>
        <w:rPr>
          <w:rFonts w:ascii="Times New Roman" w:hAnsi="Times New Roman" w:cs="Times New Roman"/>
        </w:rPr>
      </w:pPr>
    </w:p>
    <w:p w14:paraId="1F5CA7F9" w14:textId="6F83E0BD" w:rsidR="00656CE9" w:rsidRDefault="00CC4B26" w:rsidP="00C46FB5">
      <w:pPr>
        <w:spacing w:line="480" w:lineRule="auto"/>
        <w:rPr>
          <w:rFonts w:ascii="Times New Roman" w:hAnsi="Times New Roman" w:cs="Times New Roman"/>
        </w:rPr>
      </w:pPr>
      <w:r>
        <w:rPr>
          <w:rFonts w:ascii="Times New Roman" w:hAnsi="Times New Roman" w:cs="Times New Roman"/>
        </w:rPr>
        <w:t>The posterior predictive checks indicated good model fit based on the relationship between expected count from the model and observed counts (supp</w:t>
      </w:r>
      <w:r w:rsidR="00F5795E">
        <w:rPr>
          <w:rFonts w:ascii="Times New Roman" w:hAnsi="Times New Roman" w:cs="Times New Roman"/>
        </w:rPr>
        <w:t>?</w:t>
      </w:r>
      <w:r>
        <w:rPr>
          <w:rFonts w:ascii="Times New Roman" w:hAnsi="Times New Roman" w:cs="Times New Roman"/>
        </w:rPr>
        <w:t xml:space="preserve"> figure xx).</w:t>
      </w:r>
      <w:r w:rsidR="009D6F2A">
        <w:rPr>
          <w:rFonts w:ascii="Times New Roman" w:hAnsi="Times New Roman" w:cs="Times New Roman"/>
        </w:rPr>
        <w:t xml:space="preserve"> </w:t>
      </w:r>
    </w:p>
    <w:p w14:paraId="780C65AE" w14:textId="77777777" w:rsidR="009857D1" w:rsidRPr="007A0142" w:rsidRDefault="009857D1" w:rsidP="00C46FB5">
      <w:pPr>
        <w:spacing w:line="480" w:lineRule="auto"/>
        <w:rPr>
          <w:rFonts w:ascii="Times New Roman" w:hAnsi="Times New Roman" w:cs="Times New Roman"/>
        </w:rPr>
      </w:pPr>
    </w:p>
    <w:p w14:paraId="4F2ACFE1"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Discussion</w:t>
      </w:r>
    </w:p>
    <w:p w14:paraId="1AA1DFAF" w14:textId="2491A96E" w:rsidR="00094C5F" w:rsidRDefault="00CB069B" w:rsidP="000D3C96">
      <w:pPr>
        <w:spacing w:line="480" w:lineRule="auto"/>
        <w:ind w:firstLine="720"/>
        <w:rPr>
          <w:rFonts w:ascii="Times New Roman" w:hAnsi="Times New Roman" w:cs="Times New Roman"/>
        </w:rPr>
      </w:pPr>
      <w:r>
        <w:rPr>
          <w:rFonts w:ascii="Times New Roman" w:hAnsi="Times New Roman" w:cs="Times New Roman"/>
        </w:rPr>
        <w:t xml:space="preserve">We </w:t>
      </w:r>
      <w:r w:rsidR="004775F8">
        <w:rPr>
          <w:rFonts w:ascii="Times New Roman" w:hAnsi="Times New Roman" w:cs="Times New Roman"/>
        </w:rPr>
        <w:t>used</w:t>
      </w:r>
      <w:r>
        <w:rPr>
          <w:rFonts w:ascii="Times New Roman" w:hAnsi="Times New Roman" w:cs="Times New Roman"/>
        </w:rPr>
        <w:t xml:space="preserve"> repeated spatial and temporal surveys to account for </w:t>
      </w:r>
      <w:r w:rsidR="00AE60E0">
        <w:rPr>
          <w:rFonts w:ascii="Times New Roman" w:hAnsi="Times New Roman" w:cs="Times New Roman"/>
        </w:rPr>
        <w:t xml:space="preserve">imperfect </w:t>
      </w:r>
      <w:r>
        <w:rPr>
          <w:rFonts w:ascii="Times New Roman" w:hAnsi="Times New Roman" w:cs="Times New Roman"/>
        </w:rPr>
        <w:t xml:space="preserve">detection </w:t>
      </w:r>
      <w:r w:rsidR="00F94919">
        <w:rPr>
          <w:rFonts w:ascii="Times New Roman" w:hAnsi="Times New Roman" w:cs="Times New Roman"/>
        </w:rPr>
        <w:t xml:space="preserve">and </w:t>
      </w:r>
      <w:r w:rsidR="00AE60E0">
        <w:rPr>
          <w:rFonts w:ascii="Times New Roman" w:hAnsi="Times New Roman" w:cs="Times New Roman"/>
        </w:rPr>
        <w:t xml:space="preserve">obtain </w:t>
      </w:r>
      <w:r>
        <w:rPr>
          <w:rFonts w:ascii="Times New Roman" w:hAnsi="Times New Roman" w:cs="Times New Roman"/>
        </w:rPr>
        <w:t>estimate</w:t>
      </w:r>
      <w:r w:rsidR="00AE60E0">
        <w:rPr>
          <w:rFonts w:ascii="Times New Roman" w:hAnsi="Times New Roman" w:cs="Times New Roman"/>
        </w:rPr>
        <w:t>s of</w:t>
      </w:r>
      <w:r>
        <w:rPr>
          <w:rFonts w:ascii="Times New Roman" w:hAnsi="Times New Roman" w:cs="Times New Roman"/>
        </w:rPr>
        <w:t xml:space="preserve"> abundance of salamanders over an elevational gradient in Great Sm</w:t>
      </w:r>
      <w:r w:rsidR="00751749">
        <w:rPr>
          <w:rFonts w:ascii="Times New Roman" w:hAnsi="Times New Roman" w:cs="Times New Roman"/>
        </w:rPr>
        <w:t xml:space="preserve">oky Mountains National Park. </w:t>
      </w:r>
      <w:r w:rsidR="00DF1DFF">
        <w:rPr>
          <w:rFonts w:ascii="Times New Roman" w:hAnsi="Times New Roman" w:cs="Times New Roman"/>
        </w:rPr>
        <w:t>Elevation</w:t>
      </w:r>
      <w:r w:rsidR="00E94CD2">
        <w:rPr>
          <w:rFonts w:ascii="Times New Roman" w:hAnsi="Times New Roman" w:cs="Times New Roman"/>
        </w:rPr>
        <w:t xml:space="preserve"> was the primary predictor of abundance for all three species </w:t>
      </w:r>
      <w:r w:rsidR="00DF1DFF">
        <w:rPr>
          <w:rFonts w:ascii="Times New Roman" w:hAnsi="Times New Roman" w:cs="Times New Roman"/>
        </w:rPr>
        <w:lastRenderedPageBreak/>
        <w:t>with sufficient data for analysis</w:t>
      </w:r>
      <w:r w:rsidR="00E94CD2">
        <w:rPr>
          <w:rFonts w:ascii="Times New Roman" w:hAnsi="Times New Roman" w:cs="Times New Roman"/>
        </w:rPr>
        <w:t>.</w:t>
      </w:r>
      <w:r w:rsidR="0030278C">
        <w:rPr>
          <w:rFonts w:ascii="Times New Roman" w:hAnsi="Times New Roman" w:cs="Times New Roman"/>
        </w:rPr>
        <w:t xml:space="preserve"> </w:t>
      </w:r>
      <w:proofErr w:type="spellStart"/>
      <w:r w:rsidR="0030278C">
        <w:rPr>
          <w:rFonts w:ascii="Times New Roman" w:hAnsi="Times New Roman" w:cs="Times New Roman"/>
          <w:i/>
        </w:rPr>
        <w:t>Plethodon</w:t>
      </w:r>
      <w:proofErr w:type="spellEnd"/>
      <w:r w:rsidR="0030278C">
        <w:rPr>
          <w:rFonts w:ascii="Times New Roman" w:hAnsi="Times New Roman" w:cs="Times New Roman"/>
          <w:i/>
        </w:rPr>
        <w:t xml:space="preserve"> </w:t>
      </w:r>
      <w:proofErr w:type="spellStart"/>
      <w:r w:rsidR="0030278C">
        <w:rPr>
          <w:rFonts w:ascii="Times New Roman" w:hAnsi="Times New Roman" w:cs="Times New Roman"/>
          <w:i/>
        </w:rPr>
        <w:t>jordani</w:t>
      </w:r>
      <w:proofErr w:type="spellEnd"/>
      <w:r w:rsidR="0030278C">
        <w:rPr>
          <w:rFonts w:ascii="Times New Roman" w:hAnsi="Times New Roman" w:cs="Times New Roman"/>
          <w:i/>
        </w:rPr>
        <w:t xml:space="preserve"> </w:t>
      </w:r>
      <w:r w:rsidR="0030278C">
        <w:rPr>
          <w:rFonts w:ascii="Times New Roman" w:hAnsi="Times New Roman" w:cs="Times New Roman"/>
        </w:rPr>
        <w:t xml:space="preserve">and </w:t>
      </w:r>
      <w:r w:rsidR="0030278C">
        <w:rPr>
          <w:rFonts w:ascii="Times New Roman" w:hAnsi="Times New Roman" w:cs="Times New Roman"/>
          <w:i/>
        </w:rPr>
        <w:t xml:space="preserve">D. </w:t>
      </w:r>
      <w:proofErr w:type="spellStart"/>
      <w:r w:rsidR="0030278C">
        <w:rPr>
          <w:rFonts w:ascii="Times New Roman" w:hAnsi="Times New Roman" w:cs="Times New Roman"/>
          <w:i/>
        </w:rPr>
        <w:t>wrighti</w:t>
      </w:r>
      <w:proofErr w:type="spellEnd"/>
      <w:r w:rsidR="0030278C">
        <w:rPr>
          <w:rFonts w:ascii="Times New Roman" w:hAnsi="Times New Roman" w:cs="Times New Roman"/>
        </w:rPr>
        <w:t xml:space="preserve"> occupancy and abundance increased exponentially with increasing elevation, whereas </w:t>
      </w:r>
      <w:r w:rsidR="0030278C">
        <w:rPr>
          <w:rFonts w:ascii="Times New Roman" w:hAnsi="Times New Roman" w:cs="Times New Roman"/>
          <w:i/>
        </w:rPr>
        <w:t xml:space="preserve">E. </w:t>
      </w:r>
      <w:proofErr w:type="spellStart"/>
      <w:r w:rsidR="0030278C">
        <w:rPr>
          <w:rFonts w:ascii="Times New Roman" w:hAnsi="Times New Roman" w:cs="Times New Roman"/>
          <w:i/>
        </w:rPr>
        <w:t>wilderae</w:t>
      </w:r>
      <w:proofErr w:type="spellEnd"/>
      <w:r w:rsidR="0030278C">
        <w:rPr>
          <w:rFonts w:ascii="Times New Roman" w:hAnsi="Times New Roman" w:cs="Times New Roman"/>
        </w:rPr>
        <w:t xml:space="preserve"> exhibited</w:t>
      </w:r>
      <w:r w:rsidR="005D5534">
        <w:rPr>
          <w:rFonts w:ascii="Times New Roman" w:hAnsi="Times New Roman" w:cs="Times New Roman"/>
        </w:rPr>
        <w:t xml:space="preserve"> a mid-elevation peak (Figure 2</w:t>
      </w:r>
      <w:r w:rsidR="0030278C">
        <w:rPr>
          <w:rFonts w:ascii="Times New Roman" w:hAnsi="Times New Roman" w:cs="Times New Roman"/>
        </w:rPr>
        <w:t>).</w:t>
      </w:r>
      <w:r w:rsidR="00C6107E">
        <w:rPr>
          <w:rFonts w:ascii="Times New Roman" w:hAnsi="Times New Roman" w:cs="Times New Roman"/>
        </w:rPr>
        <w:t xml:space="preserve"> </w:t>
      </w:r>
      <w:r w:rsidR="000D3C96">
        <w:rPr>
          <w:rFonts w:ascii="Times New Roman" w:hAnsi="Times New Roman" w:cs="Times New Roman"/>
        </w:rPr>
        <w:t>Kozak and Wiens</w:t>
      </w:r>
      <w:r w:rsidR="00F97454">
        <w:rPr>
          <w:rFonts w:ascii="Times New Roman" w:hAnsi="Times New Roman" w:cs="Times New Roman"/>
        </w:rPr>
        <w:t xml:space="preserve">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 ExcludeAuth="1"&gt;&lt;Author&gt;Kozak&lt;/Author&gt;&lt;Year&gt;2010&lt;/Year&gt;&lt;RecNum&gt;1464&lt;/RecNum&gt;&lt;DisplayText&gt;(2010)&lt;/DisplayText&gt;&lt;record&gt;&lt;rec-number&gt;1464&lt;/rec-number&gt;&lt;foreign-keys&gt;&lt;key app="EN" db-id="zas5rfr93d2e5cepwtupt99sawsf5rve2f9f" timestamp="1454955793"&gt;1464&lt;/key&gt;&lt;/foreign-keys&gt;&lt;ref-type name="Journal Article"&gt;17&lt;/ref-type&gt;&lt;contributors&gt;&lt;authors&gt;&lt;author&gt;Kozak, Kenneth H.&lt;/author&gt;&lt;author&gt;Wiens, John J.&lt;/author&gt;&lt;/authors&gt;&lt;/contributors&gt;&lt;titles&gt;&lt;title&gt;Niche Conservatism Drives Elevational Diversity Patterns in Appalachian Salamanders&lt;/title&gt;&lt;secondary-title&gt;The American Naturalist&lt;/secondary-title&gt;&lt;/titles&gt;&lt;periodical&gt;&lt;full-title&gt;The American Naturalist&lt;/full-title&gt;&lt;/periodical&gt;&lt;pages&gt;40-54&lt;/pages&gt;&lt;volume&gt;176&lt;/volume&gt;&lt;number&gt;1&lt;/number&gt;&lt;dates&gt;&lt;year&gt;2010&lt;/year&gt;&lt;/dates&gt;&lt;urls&gt;&lt;related-urls&gt;&lt;url&gt;http://www.jstor.org/stable/10.1086/653031&lt;/url&gt;&lt;url&gt;papers2://publication/doi/10.1086/653031&lt;/url&gt;&lt;/related-urls&gt;&lt;pdf-urls&gt;&lt;url&gt;file:///Users/Dan/Documents/Mendeley Desktop/Kozak, Wiens_2010_Niche Conservatism Drives Elevational Diversity Patterns in Appalachian Salamanders.pdf&lt;/url&gt;&lt;/pdf-urls&gt;&lt;/urls&gt;&lt;/record&gt;&lt;/Cite&gt;&lt;/EndNote&gt;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28" w:tooltip="Kozak, 2010 #1464" w:history="1">
        <w:r w:rsidR="00443EB3">
          <w:rPr>
            <w:rFonts w:ascii="Times New Roman" w:hAnsi="Times New Roman" w:cs="Times New Roman"/>
            <w:noProof/>
          </w:rPr>
          <w:t>2010</w:t>
        </w:r>
      </w:hyperlink>
      <w:r w:rsidR="00F97454">
        <w:rPr>
          <w:rFonts w:ascii="Times New Roman" w:hAnsi="Times New Roman" w:cs="Times New Roman"/>
          <w:noProof/>
        </w:rPr>
        <w:t>)</w:t>
      </w:r>
      <w:r w:rsidR="00F97454">
        <w:rPr>
          <w:rFonts w:ascii="Times New Roman" w:hAnsi="Times New Roman" w:cs="Times New Roman"/>
        </w:rPr>
        <w:fldChar w:fldCharType="end"/>
      </w:r>
      <w:r w:rsidR="000D3C96">
        <w:rPr>
          <w:rFonts w:ascii="Times New Roman" w:hAnsi="Times New Roman" w:cs="Times New Roman"/>
        </w:rPr>
        <w:t xml:space="preserve"> suggest that climate niche conservatism over evolutionary time has driven the mid-elevation peak in amphibian species richness and makes amphibians particularly vulnerable to rapid climate change. In GSMNP, Gifford and Kozak </w:t>
      </w:r>
      <w:r w:rsidR="000D3C96">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ExcludeAuth="1"&gt;&lt;Author&gt;Gifford&lt;/Author&gt;&lt;Year&gt;2011&lt;/Year&gt;&lt;RecNum&gt;939&lt;/RecNum&gt;&lt;DisplayText&gt;(2011)&lt;/DisplayText&gt;&lt;record&gt;&lt;rec-number&gt;939&lt;/rec-number&gt;&lt;foreign-keys&gt;&lt;key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0D3C96">
        <w:rPr>
          <w:rFonts w:ascii="Times New Roman" w:hAnsi="Times New Roman" w:cs="Times New Roman"/>
        </w:rPr>
        <w:fldChar w:fldCharType="separate"/>
      </w:r>
      <w:r w:rsidR="000D3C96">
        <w:rPr>
          <w:rFonts w:ascii="Times New Roman" w:hAnsi="Times New Roman" w:cs="Times New Roman"/>
          <w:noProof/>
        </w:rPr>
        <w:t>(</w:t>
      </w:r>
      <w:hyperlink w:anchor="_ENREF_17" w:tooltip="Gifford, 2011 #939" w:history="1">
        <w:r w:rsidR="00443EB3">
          <w:rPr>
            <w:rFonts w:ascii="Times New Roman" w:hAnsi="Times New Roman" w:cs="Times New Roman"/>
            <w:noProof/>
          </w:rPr>
          <w:t>2011</w:t>
        </w:r>
      </w:hyperlink>
      <w:r w:rsidR="000D3C96">
        <w:rPr>
          <w:rFonts w:ascii="Times New Roman" w:hAnsi="Times New Roman" w:cs="Times New Roman"/>
          <w:noProof/>
        </w:rPr>
        <w:t>)</w:t>
      </w:r>
      <w:r w:rsidR="000D3C96">
        <w:rPr>
          <w:rFonts w:ascii="Times New Roman" w:hAnsi="Times New Roman" w:cs="Times New Roman"/>
        </w:rPr>
        <w:fldChar w:fldCharType="end"/>
      </w:r>
      <w:r w:rsidR="000D3C96">
        <w:rPr>
          <w:rFonts w:ascii="Times New Roman" w:hAnsi="Times New Roman" w:cs="Times New Roman"/>
        </w:rPr>
        <w:t xml:space="preserve"> found </w:t>
      </w:r>
      <w:r w:rsidR="00C6107E">
        <w:rPr>
          <w:rFonts w:ascii="Times New Roman" w:hAnsi="Times New Roman" w:cs="Times New Roman"/>
        </w:rPr>
        <w:t xml:space="preserve">that physiological constraints limit the lower elevation limit of </w:t>
      </w:r>
      <w:r w:rsidR="00C6107E">
        <w:rPr>
          <w:rFonts w:ascii="Times New Roman" w:hAnsi="Times New Roman" w:cs="Times New Roman"/>
          <w:i/>
        </w:rPr>
        <w:t xml:space="preserve">P. </w:t>
      </w:r>
      <w:proofErr w:type="spellStart"/>
      <w:r w:rsidR="00C6107E" w:rsidRPr="00C6107E">
        <w:rPr>
          <w:rFonts w:ascii="Times New Roman" w:hAnsi="Times New Roman" w:cs="Times New Roman"/>
          <w:i/>
        </w:rPr>
        <w:t>jordani</w:t>
      </w:r>
      <w:proofErr w:type="spellEnd"/>
      <w:r w:rsidR="00C6107E" w:rsidRPr="00C6107E">
        <w:rPr>
          <w:rFonts w:ascii="Times New Roman" w:hAnsi="Times New Roman" w:cs="Times New Roman"/>
        </w:rPr>
        <w:t xml:space="preserve"> </w:t>
      </w:r>
      <w:r w:rsidR="00C6107E">
        <w:rPr>
          <w:rFonts w:ascii="Times New Roman" w:hAnsi="Times New Roman" w:cs="Times New Roman"/>
        </w:rPr>
        <w:t>and it</w:t>
      </w:r>
      <w:r w:rsidR="00F94919">
        <w:rPr>
          <w:rFonts w:ascii="Times New Roman" w:hAnsi="Times New Roman" w:cs="Times New Roman"/>
        </w:rPr>
        <w:t xml:space="preserve"> i</w:t>
      </w:r>
      <w:r w:rsidR="00C6107E">
        <w:rPr>
          <w:rFonts w:ascii="Times New Roman" w:hAnsi="Times New Roman" w:cs="Times New Roman"/>
        </w:rPr>
        <w:t xml:space="preserve">s possible that a similar mechanism operates with </w:t>
      </w:r>
      <w:r w:rsidR="00C6107E">
        <w:rPr>
          <w:rFonts w:ascii="Times New Roman" w:hAnsi="Times New Roman" w:cs="Times New Roman"/>
          <w:i/>
        </w:rPr>
        <w:t xml:space="preserve">D. </w:t>
      </w:r>
      <w:proofErr w:type="spellStart"/>
      <w:r w:rsidR="00C6107E">
        <w:rPr>
          <w:rFonts w:ascii="Times New Roman" w:hAnsi="Times New Roman" w:cs="Times New Roman"/>
          <w:i/>
        </w:rPr>
        <w:t>wrighti</w:t>
      </w:r>
      <w:proofErr w:type="spellEnd"/>
      <w:r w:rsidR="00C6107E">
        <w:rPr>
          <w:rFonts w:ascii="Times New Roman" w:hAnsi="Times New Roman" w:cs="Times New Roman"/>
          <w:i/>
        </w:rPr>
        <w:t>.</w:t>
      </w:r>
      <w:r w:rsidR="00C6107E">
        <w:rPr>
          <w:rFonts w:ascii="Times New Roman" w:hAnsi="Times New Roman" w:cs="Times New Roman"/>
        </w:rPr>
        <w:t xml:space="preserve"> </w:t>
      </w:r>
      <w:r w:rsidR="0030278C">
        <w:rPr>
          <w:rFonts w:ascii="Times New Roman" w:hAnsi="Times New Roman" w:cs="Times New Roman"/>
        </w:rPr>
        <w:t xml:space="preserve">It is unclear what </w:t>
      </w:r>
      <w:r w:rsidR="00C6107E">
        <w:rPr>
          <w:rFonts w:ascii="Times New Roman" w:hAnsi="Times New Roman" w:cs="Times New Roman"/>
        </w:rPr>
        <w:t>processes</w:t>
      </w:r>
      <w:r w:rsidR="0030278C">
        <w:rPr>
          <w:rFonts w:ascii="Times New Roman" w:hAnsi="Times New Roman" w:cs="Times New Roman"/>
        </w:rPr>
        <w:t xml:space="preserve"> underlie the </w:t>
      </w:r>
      <w:r w:rsidR="00C6107E">
        <w:rPr>
          <w:rFonts w:ascii="Times New Roman" w:hAnsi="Times New Roman" w:cs="Times New Roman"/>
        </w:rPr>
        <w:t xml:space="preserve">mid-elevation peak for </w:t>
      </w:r>
      <w:r w:rsidR="00C6107E">
        <w:rPr>
          <w:rFonts w:ascii="Times New Roman" w:hAnsi="Times New Roman" w:cs="Times New Roman"/>
          <w:i/>
        </w:rPr>
        <w:t xml:space="preserve">E. </w:t>
      </w:r>
      <w:proofErr w:type="spellStart"/>
      <w:r w:rsidR="00C6107E">
        <w:rPr>
          <w:rFonts w:ascii="Times New Roman" w:hAnsi="Times New Roman" w:cs="Times New Roman"/>
          <w:i/>
        </w:rPr>
        <w:t>wilderae</w:t>
      </w:r>
      <w:proofErr w:type="spellEnd"/>
      <w:r w:rsidR="00C6107E">
        <w:rPr>
          <w:rFonts w:ascii="Times New Roman" w:hAnsi="Times New Roman" w:cs="Times New Roman"/>
        </w:rPr>
        <w:t>.</w:t>
      </w:r>
      <w:r w:rsidR="00E97307">
        <w:rPr>
          <w:rFonts w:ascii="Times New Roman" w:hAnsi="Times New Roman" w:cs="Times New Roman"/>
        </w:rPr>
        <w:t xml:space="preserve"> </w:t>
      </w:r>
      <w:r w:rsidR="00F94919">
        <w:rPr>
          <w:rFonts w:ascii="Times New Roman" w:hAnsi="Times New Roman" w:cs="Times New Roman"/>
        </w:rPr>
        <w:t xml:space="preserve">This pattern </w:t>
      </w:r>
      <w:r w:rsidR="00E97307">
        <w:rPr>
          <w:rFonts w:ascii="Times New Roman" w:hAnsi="Times New Roman" w:cs="Times New Roman"/>
        </w:rPr>
        <w:t xml:space="preserve">could be driven by </w:t>
      </w:r>
      <w:commentRangeStart w:id="14"/>
      <w:r w:rsidR="00E97307">
        <w:rPr>
          <w:rFonts w:ascii="Times New Roman" w:hAnsi="Times New Roman" w:cs="Times New Roman"/>
        </w:rPr>
        <w:t xml:space="preserve">physiological constraints related to temperature and precipitation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&lt;EndNote&gt;&lt;Cite&gt;&lt;Author&gt;McCain&lt;/Author&gt;&lt;Year&gt;2010&lt;/Year&gt;&lt;RecNum&gt;1771&lt;/RecNum&gt;&lt;DisplayText&gt;(McCain 2010)&lt;/DisplayText&gt;&lt;record&gt;&lt;rec-number&gt;1771&lt;/rec-number&gt;&lt;foreign-keys&gt;&lt;key app="EN" db-id="zas5rfr93d2e5cepwtupt99sawsf5rve2f9f" timestamp="1454955794"&gt;1771&lt;/key&gt;&lt;/foreign-keys&gt;&lt;ref-type name="Journal Article"&gt;17&lt;/ref-type&gt;&lt;contributors&gt;&lt;authors&gt;&lt;author&gt;McCain, Christy M.&lt;/author&gt;&lt;/authors&gt;&lt;/contributors&gt;&lt;titles&gt;&lt;title&gt;Global analysis of reptile elevational diversity&lt;/title&gt;&lt;secondary-title&gt;Global Ecology and Biogeography&lt;/secondary-title&gt;&lt;/titles&gt;&lt;periodical&gt;&lt;full-title&gt;Global Ecology and Biogeography&lt;/full-title&gt;&lt;/periodical&gt;&lt;pages&gt;541-553&lt;/pages&gt;&lt;volume&gt;19&lt;/volume&gt;&lt;number&gt;4&lt;/number&gt;&lt;keywords&gt;&lt;keyword&gt;Climate&lt;/keyword&gt;&lt;keyword&gt;area relationship&lt;/keyword&gt;&lt;keyword&gt;ectotherm&lt;/keyword&gt;&lt;keyword&gt;environmental gradient&lt;/keyword&gt;&lt;keyword&gt;lizards&lt;/keyword&gt;&lt;keyword&gt;mountains&lt;/keyword&gt;&lt;keyword&gt;snakes&lt;/keyword&gt;&lt;keyword&gt;species&lt;/keyword&gt;&lt;keyword&gt;species–area relationship&lt;/keyword&gt;&lt;keyword&gt;temperature&lt;/keyword&gt;&lt;keyword&gt;water availability&lt;/keyword&gt;&lt;/keywords&gt;&lt;dates&gt;&lt;year&gt;2010&lt;/year&gt;&lt;/dates&gt;&lt;publisher&gt;Blackwell Publishing Ltd&lt;/publisher&gt;&lt;isbn&gt;1466-8238&lt;/isbn&gt;&lt;urls&gt;&lt;related-urls&gt;&lt;url&gt;http://doi.wiley.com/10.1111/j.1466-8238.2010.00528.x&lt;/url&gt;&lt;url&gt;http://dx.doi.org/10.1111/j.1466-8238.2010.00528.x&lt;/url&gt;&lt;/related-urls&gt;&lt;pdf-urls&gt;&lt;url&gt;file:///Users/Dan/Documents/Mendeley Desktop/McCain_2010_Global analysis of reptile elevational diversity.pdf&lt;/url&gt;&lt;url&gt;file:///Users/Dan/Documents/Mendeley Desktop//McCain_2010_Global analysis of reptile elevational diversity.pdf&lt;/url&gt;&lt;/pdf-urls&gt;&lt;/urls&gt;&lt;electronic-resource-num&gt;10.1111/j.1466-8238.2010.00528.x&lt;/electronic-resource-num&gt;&lt;/record&gt;&lt;/Cite&gt;&lt;/EndNote&gt;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8" w:tooltip="McCain, 2010 #1771" w:history="1">
        <w:r w:rsidR="00443EB3">
          <w:rPr>
            <w:rFonts w:ascii="Times New Roman" w:hAnsi="Times New Roman" w:cs="Times New Roman"/>
            <w:noProof/>
          </w:rPr>
          <w:t>McCain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but t</w:t>
      </w:r>
      <w:r w:rsidR="00CF694C">
        <w:rPr>
          <w:rFonts w:ascii="Times New Roman" w:hAnsi="Times New Roman" w:cs="Times New Roman"/>
        </w:rPr>
        <w:t xml:space="preserve">here has been little evidence for the </w:t>
      </w:r>
      <w:r w:rsidR="00D67AA1">
        <w:rPr>
          <w:rFonts w:ascii="Times New Roman" w:hAnsi="Times New Roman" w:cs="Times New Roman"/>
        </w:rPr>
        <w:t>m</w:t>
      </w:r>
      <w:r w:rsidR="00CF694C">
        <w:rPr>
          <w:rFonts w:ascii="Times New Roman" w:hAnsi="Times New Roman" w:cs="Times New Roman"/>
        </w:rPr>
        <w:t xml:space="preserve">etabolic </w:t>
      </w:r>
      <w:r w:rsidR="00030964">
        <w:rPr>
          <w:rFonts w:ascii="Times New Roman" w:hAnsi="Times New Roman" w:cs="Times New Roman"/>
        </w:rPr>
        <w:t>t</w:t>
      </w:r>
      <w:r w:rsidR="00CF694C">
        <w:rPr>
          <w:rFonts w:ascii="Times New Roman" w:hAnsi="Times New Roman" w:cs="Times New Roman"/>
        </w:rPr>
        <w:t xml:space="preserve">heory of </w:t>
      </w:r>
      <w:r w:rsidR="00D67AA1">
        <w:rPr>
          <w:rFonts w:ascii="Times New Roman" w:hAnsi="Times New Roman" w:cs="Times New Roman"/>
        </w:rPr>
        <w:t>e</w:t>
      </w:r>
      <w:r w:rsidR="00CF694C">
        <w:rPr>
          <w:rFonts w:ascii="Times New Roman" w:hAnsi="Times New Roman" w:cs="Times New Roman"/>
        </w:rPr>
        <w:t xml:space="preserve">cology shaping herpetofauna distributions along elevational gradients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&lt;EndNote&gt;&lt;Cite&gt;&lt;Author&gt;McCain&lt;/Author&gt;&lt;Year&gt;2010&lt;/Year&gt;&lt;RecNum&gt;1770&lt;/RecNum&gt;&lt;DisplayText&gt;(McCain and Sanders 2010)&lt;/DisplayText&gt;&lt;record&gt;&lt;rec-number&gt;1770&lt;/rec-number&gt;&lt;foreign-keys&gt;&lt;key app="EN" db-id="zas5rfr93d2e5cepwtupt99sawsf5rve2f9f" timestamp="1454955794"&gt;1770&lt;/key&gt;&lt;/foreign-keys&gt;&lt;ref-type name="Journal Article"&gt;17&lt;/ref-type&gt;&lt;contributors&gt;&lt;authors&gt;&lt;author&gt;McCain, Christy M.&lt;/author&gt;&lt;author&gt;Sanders, Nathan J.&lt;/author&gt;&lt;/authors&gt;&lt;/contributors&gt;&lt;titles&gt;&lt;title&gt;Metabolic theory and elevational diversity of vertebrate ectotherms&lt;/title&gt;&lt;secondary-title&gt;Ecology&lt;/secondary-title&gt;&lt;/titles&gt;&lt;periodical&gt;&lt;full-title&gt;Ecology&lt;/full-title&gt;&lt;/periodical&gt;&lt;pages&gt;601-609&lt;/pages&gt;&lt;volume&gt;91&lt;/volume&gt;&lt;number&gt;2&lt;/number&gt;&lt;keywords&gt;&lt;keyword&gt;Altitude&lt;/keyword&gt;&lt;keyword&gt;Amphibians&lt;/keyword&gt;&lt;keyword&gt;Amphibians: physiology&lt;/keyword&gt;&lt;keyword&gt;Animals&lt;/keyword&gt;&lt;keyword&gt;Body Temperature Regulation&lt;/keyword&gt;&lt;keyword&gt;Body Temperature Regulation: physiology&lt;/keyword&gt;&lt;keyword&gt;Demography&lt;/keyword&gt;&lt;keyword&gt;Reptiles&lt;/keyword&gt;&lt;keyword&gt;Reptiles: physiology&lt;/keyword&gt;&lt;/keywords&gt;&lt;dates&gt;&lt;year&gt;2010&lt;/year&gt;&lt;/dates&gt;&lt;publisher&gt;Ecological Society of America&lt;/publisher&gt;&lt;isbn&gt;0012-9658&lt;/isbn&gt;&lt;urls&gt;&lt;related-urls&gt;&lt;url&gt;http://dx.doi.org/10.1890/09-0704.1&lt;/url&gt;&lt;url&gt;http://www.ncbi.nlm.nih.gov/pubmed/20392024&lt;/url&gt;&lt;/related-urls&gt;&lt;pdf-urls&gt;&lt;url&gt;file:///Users/Dan/Documents/Mendeley Desktop/McCain, Sanders_2010_Metabolic theory and elevational diversity of vertebrate ectotherms.pdf&lt;/url&gt;&lt;/pdf-urls&gt;&lt;/urls&gt;&lt;electronic-resource-num&gt;10.1890/09-0704.1&lt;/electronic-resource-num&gt;&lt;/record&gt;&lt;/Cite&gt;&lt;/EndNote&gt;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40" w:tooltip="McCain, 2010 #1770" w:history="1">
        <w:r w:rsidR="00443EB3">
          <w:rPr>
            <w:rFonts w:ascii="Times New Roman" w:hAnsi="Times New Roman" w:cs="Times New Roman"/>
            <w:noProof/>
          </w:rPr>
          <w:t>McCain and Sanders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It is also possible that limited area at higher elevations makes it less likely for species to occur at high elevations due to limited habitat space and isolation shifting colonization-extinction dynamics and genetic diversity </w:t>
      </w:r>
      <w:r w:rsidR="00EC1780">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35" w:tooltip="McCain, 2003 #1764" w:history="1">
        <w:r w:rsidR="00443EB3">
          <w:rPr>
            <w:rFonts w:ascii="Times New Roman" w:hAnsi="Times New Roman" w:cs="Times New Roman"/>
            <w:noProof/>
          </w:rPr>
          <w:t>McCain 2003</w:t>
        </w:r>
      </w:hyperlink>
      <w:r w:rsidR="00EC1780">
        <w:rPr>
          <w:rFonts w:ascii="Times New Roman" w:hAnsi="Times New Roman" w:cs="Times New Roman"/>
          <w:noProof/>
        </w:rPr>
        <w:t xml:space="preserve">, </w:t>
      </w:r>
      <w:hyperlink w:anchor="_ENREF_61" w:tooltip="Rowe, 2009 #253" w:history="1">
        <w:r w:rsidR="00443EB3">
          <w:rPr>
            <w:rFonts w:ascii="Times New Roman" w:hAnsi="Times New Roman" w:cs="Times New Roman"/>
            <w:noProof/>
          </w:rPr>
          <w:t>Rowe 2009</w:t>
        </w:r>
      </w:hyperlink>
      <w:r w:rsidR="00EC1780">
        <w:rPr>
          <w:rFonts w:ascii="Times New Roman" w:hAnsi="Times New Roman" w:cs="Times New Roman"/>
          <w:noProof/>
        </w:rPr>
        <w:t xml:space="preserve">, </w:t>
      </w:r>
      <w:hyperlink w:anchor="_ENREF_38" w:tooltip="McCain, 2010 #1771" w:history="1">
        <w:r w:rsidR="00443EB3">
          <w:rPr>
            <w:rFonts w:ascii="Times New Roman" w:hAnsi="Times New Roman" w:cs="Times New Roman"/>
            <w:noProof/>
          </w:rPr>
          <w:t>McCain 2010</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97307">
        <w:rPr>
          <w:rFonts w:ascii="Times New Roman" w:hAnsi="Times New Roman" w:cs="Times New Roman"/>
        </w:rPr>
        <w:t xml:space="preserve">. This space limitation could also increase the intensity of interspecific interactions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&lt;EndNote&gt;&lt;Cite&gt;&lt;Author&gt;McCain&lt;/Author&gt;&lt;Year&gt;2010&lt;/Year&gt;&lt;RecNum&gt;1768&lt;/RecNum&gt;&lt;DisplayText&gt;(McCain and Grytnes 2010)&lt;/DisplayText&gt;&lt;record&gt;&lt;rec-number&gt;1768&lt;/rec-number&gt;&lt;foreign-keys&gt;&lt;key app="EN" db-id="zas5rfr93d2e5cepwtupt99sawsf5rve2f9f" timestamp="1454955794"&gt;1768&lt;/key&gt;&lt;/foreign-keys&gt;&lt;ref-type name="Book Section"&gt;5&lt;/ref-type&gt;&lt;contributors&gt;&lt;authors&gt;&lt;author&gt;McCain, Christy M.&lt;/author&gt;&lt;author&gt;Grytnes, John-Arvid&lt;/author&gt;&lt;/authors&gt;&lt;/contributors&gt;&lt;titles&gt;&lt;title&gt;Elevational gradients in species richness&lt;/title&gt;&lt;secondary-title&gt;Encyclopedia of Life Sciences&lt;/secondary-title&gt;&lt;/titles&gt;&lt;pages&gt;1-10&lt;/pages&gt;&lt;keywords&gt;&lt;keyword&gt;biotic interactions&lt;/keyword&gt;&lt;keyword&gt;climate&lt;/keyword&gt;&lt;keyword&gt;diversity&lt;/keyword&gt;&lt;keyword&gt;elevation&lt;/keyword&gt;&lt;keyword&gt;environmental gradient&lt;/keyword&gt;&lt;keyword&gt;mountains&lt;/keyword&gt;&lt;keyword&gt;precipitation&lt;/keyword&gt;&lt;keyword&gt;productivity&lt;/keyword&gt;&lt;keyword&gt;species–area relationship&lt;/keyword&gt;&lt;keyword&gt;temperature&lt;/keyword&gt;&lt;/keywords&gt;&lt;dates&gt;&lt;year&gt;2010&lt;/year&gt;&lt;/dates&gt;&lt;pub-location&gt;Chichester&lt;/pub-location&gt;&lt;publisher&gt;John Wiley &amp;amp; Sons, Ltd&lt;/publisher&gt;&lt;isbn&gt;9780470015902&lt;/isbn&gt;&lt;urls&gt;&lt;related-urls&gt;&lt;url&gt;http://dx.doi.org/10.1002/9780470015902.a0022548&lt;/url&gt;&lt;/related-urls&gt;&lt;pdf-urls&gt;&lt;url&gt;file:///Users/Dan/Documents/Mendeley Desktop/McCain, Grytnes_2010_Elevational Gradients in Species Richness.pdf&lt;/url&gt;&lt;/pdf-urls&gt;&lt;/urls&gt;&lt;electronic-resource-num&gt;10.1002/9780470015902.a0022548&lt;/electronic-resource-num&gt;&lt;/record&gt;&lt;/Cite&gt;&lt;/EndNote&gt;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9" w:tooltip="McCain, 2010 #1768" w:history="1">
        <w:r w:rsidR="00443EB3">
          <w:rPr>
            <w:rFonts w:ascii="Times New Roman" w:hAnsi="Times New Roman" w:cs="Times New Roman"/>
            <w:noProof/>
          </w:rPr>
          <w:t>McCain and Grytnes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w:t>
      </w:r>
      <w:r w:rsidR="00C6107E">
        <w:rPr>
          <w:rFonts w:ascii="Times New Roman" w:hAnsi="Times New Roman" w:cs="Times New Roman"/>
        </w:rPr>
        <w:t xml:space="preserve">For </w:t>
      </w:r>
      <w:r w:rsidR="00C04138">
        <w:rPr>
          <w:rFonts w:ascii="Times New Roman" w:hAnsi="Times New Roman" w:cs="Times New Roman"/>
        </w:rPr>
        <w:t xml:space="preserve">the </w:t>
      </w:r>
      <w:r w:rsidR="00DE64A0">
        <w:rPr>
          <w:rFonts w:ascii="Times New Roman" w:hAnsi="Times New Roman" w:cs="Times New Roman"/>
        </w:rPr>
        <w:t xml:space="preserve">Southern Appalachian </w:t>
      </w:r>
      <w:r w:rsidR="00B20CC1">
        <w:rPr>
          <w:rFonts w:ascii="Times New Roman" w:hAnsi="Times New Roman" w:cs="Times New Roman"/>
        </w:rPr>
        <w:t xml:space="preserve">Salamander </w:t>
      </w:r>
      <w:r w:rsidR="00DE64A0">
        <w:rPr>
          <w:rFonts w:ascii="Times New Roman" w:hAnsi="Times New Roman" w:cs="Times New Roman"/>
        </w:rPr>
        <w:t>(</w:t>
      </w:r>
      <w:proofErr w:type="spellStart"/>
      <w:r w:rsidR="00C6107E">
        <w:rPr>
          <w:rFonts w:ascii="Times New Roman" w:hAnsi="Times New Roman" w:cs="Times New Roman"/>
          <w:i/>
        </w:rPr>
        <w:t>Plethodon</w:t>
      </w:r>
      <w:proofErr w:type="spellEnd"/>
      <w:r w:rsidR="00C6107E">
        <w:rPr>
          <w:rFonts w:ascii="Times New Roman" w:hAnsi="Times New Roman" w:cs="Times New Roman"/>
          <w:i/>
        </w:rPr>
        <w:t xml:space="preserve"> </w:t>
      </w:r>
      <w:proofErr w:type="spellStart"/>
      <w:r w:rsidR="00C6107E">
        <w:rPr>
          <w:rFonts w:ascii="Times New Roman" w:hAnsi="Times New Roman" w:cs="Times New Roman"/>
          <w:i/>
        </w:rPr>
        <w:t>teyahalee</w:t>
      </w:r>
      <w:proofErr w:type="spellEnd"/>
      <w:r w:rsidR="00DE64A0">
        <w:rPr>
          <w:rFonts w:ascii="Times New Roman" w:hAnsi="Times New Roman" w:cs="Times New Roman"/>
        </w:rPr>
        <w:t>)</w:t>
      </w:r>
      <w:r w:rsidR="00C6107E">
        <w:rPr>
          <w:rFonts w:ascii="Times New Roman" w:hAnsi="Times New Roman" w:cs="Times New Roman"/>
        </w:rPr>
        <w:t xml:space="preserve">, competition with </w:t>
      </w:r>
      <w:r w:rsidR="00C6107E">
        <w:rPr>
          <w:rFonts w:ascii="Times New Roman" w:hAnsi="Times New Roman" w:cs="Times New Roman"/>
          <w:i/>
        </w:rPr>
        <w:t xml:space="preserve">P. </w:t>
      </w:r>
      <w:proofErr w:type="spellStart"/>
      <w:r w:rsidR="00C6107E">
        <w:rPr>
          <w:rFonts w:ascii="Times New Roman" w:hAnsi="Times New Roman" w:cs="Times New Roman"/>
          <w:i/>
        </w:rPr>
        <w:t>jordani</w:t>
      </w:r>
      <w:proofErr w:type="spellEnd"/>
      <w:r w:rsidR="00C6107E">
        <w:rPr>
          <w:rFonts w:ascii="Times New Roman" w:hAnsi="Times New Roman" w:cs="Times New Roman"/>
        </w:rPr>
        <w:t xml:space="preserve"> has been indicated as the upper elevation limitation </w:t>
      </w:r>
      <w:r w:rsidR="00C6107E">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&lt;EndNote&gt;&lt;Cite&gt;&lt;Author&gt;Gifford&lt;/Author&gt;&lt;Year&gt;2011&lt;/Year&gt;&lt;RecNum&gt;939&lt;/RecNum&gt;&lt;DisplayText&gt;(Gifford and Kozak 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C6107E">
        <w:rPr>
          <w:rFonts w:ascii="Times New Roman" w:hAnsi="Times New Roman" w:cs="Times New Roman"/>
        </w:rPr>
        <w:fldChar w:fldCharType="separate"/>
      </w:r>
      <w:r w:rsidR="00C6107E">
        <w:rPr>
          <w:rFonts w:ascii="Times New Roman" w:hAnsi="Times New Roman" w:cs="Times New Roman"/>
          <w:noProof/>
        </w:rPr>
        <w:t>(</w:t>
      </w:r>
      <w:hyperlink w:anchor="_ENREF_17" w:tooltip="Gifford, 2011 #939" w:history="1">
        <w:r w:rsidR="00443EB3">
          <w:rPr>
            <w:rFonts w:ascii="Times New Roman" w:hAnsi="Times New Roman" w:cs="Times New Roman"/>
            <w:noProof/>
          </w:rPr>
          <w:t>Gifford and Kozak 2011</w:t>
        </w:r>
      </w:hyperlink>
      <w:r w:rsidR="00C6107E">
        <w:rPr>
          <w:rFonts w:ascii="Times New Roman" w:hAnsi="Times New Roman" w:cs="Times New Roman"/>
          <w:noProof/>
        </w:rPr>
        <w:t>)</w:t>
      </w:r>
      <w:r w:rsidR="00C6107E">
        <w:rPr>
          <w:rFonts w:ascii="Times New Roman" w:hAnsi="Times New Roman" w:cs="Times New Roman"/>
        </w:rPr>
        <w:fldChar w:fldCharType="end"/>
      </w:r>
      <w:r w:rsidR="00CF694C">
        <w:rPr>
          <w:rFonts w:ascii="Times New Roman" w:hAnsi="Times New Roman" w:cs="Times New Roman"/>
        </w:rPr>
        <w:t xml:space="preserve">, and it is possible that competitive interactions limit the upslope distribution of </w:t>
      </w:r>
      <w:r w:rsidR="00CF694C">
        <w:rPr>
          <w:rFonts w:ascii="Times New Roman" w:hAnsi="Times New Roman" w:cs="Times New Roman"/>
          <w:i/>
        </w:rPr>
        <w:t xml:space="preserve">E. </w:t>
      </w:r>
      <w:proofErr w:type="spellStart"/>
      <w:r w:rsidR="00CF694C">
        <w:rPr>
          <w:rFonts w:ascii="Times New Roman" w:hAnsi="Times New Roman" w:cs="Times New Roman"/>
          <w:i/>
        </w:rPr>
        <w:t>wilderae</w:t>
      </w:r>
      <w:proofErr w:type="spellEnd"/>
      <w:r w:rsidR="00C6107E">
        <w:rPr>
          <w:rFonts w:ascii="Times New Roman" w:hAnsi="Times New Roman" w:cs="Times New Roman"/>
        </w:rPr>
        <w:t>.</w:t>
      </w:r>
      <w:r w:rsidR="00EC1780">
        <w:rPr>
          <w:rFonts w:ascii="Times New Roman" w:hAnsi="Times New Roman" w:cs="Times New Roman"/>
        </w:rPr>
        <w:t xml:space="preserve"> </w:t>
      </w:r>
      <w:commentRangeEnd w:id="14"/>
      <w:r w:rsidR="007216BE">
        <w:rPr>
          <w:rStyle w:val="CommentReference"/>
        </w:rPr>
        <w:commentReference w:id="14"/>
      </w:r>
      <w:r w:rsidR="00EC1780">
        <w:rPr>
          <w:rFonts w:ascii="Times New Roman" w:hAnsi="Times New Roman" w:cs="Times New Roman"/>
        </w:rPr>
        <w:t xml:space="preserve">Habitat limitations present a final hypothesis as to the processes leading to this mid-elevation peak </w:t>
      </w:r>
      <w:r w:rsidR="00EC1780">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C1780">
        <w:rPr>
          <w:rFonts w:ascii="Times New Roman" w:hAnsi="Times New Roman" w:cs="Times New Roman"/>
        </w:rPr>
        <w:t>. For a species</w:t>
      </w:r>
      <w:r w:rsidR="00094C5F">
        <w:rPr>
          <w:rFonts w:ascii="Times New Roman" w:hAnsi="Times New Roman" w:cs="Times New Roman"/>
        </w:rPr>
        <w:t xml:space="preserve"> with a complex life cycle </w:t>
      </w:r>
      <w:r w:rsidR="00094C5F">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&lt;EndNote&gt;&lt;Cite&gt;&lt;Author&gt;Wilbur&lt;/Author&gt;&lt;Year&gt;1980&lt;/Year&gt;&lt;RecNum&gt;3016&lt;/RecNum&gt;&lt;DisplayText&gt;(Wilbur 1980)&lt;/DisplayText&gt;&lt;record&gt;&lt;rec-number&gt;3016&lt;/rec-number&gt;&lt;foreign-keys&gt;&lt;key app="EN" db-id="zas5rfr93d2e5cepwtupt99sawsf5rve2f9f" timestamp="1454955800"&gt;3016&lt;/key&gt;&lt;/foreign-keys&gt;&lt;ref-type name="Journal Article"&gt;17&lt;/ref-type&gt;&lt;contributors&gt;&lt;authors&gt;&lt;author&gt;Wilbur, Henry&lt;/author&gt;&lt;/authors&gt;&lt;/contributors&gt;&lt;titles&gt;&lt;title&gt;Complex life cycles&lt;/title&gt;&lt;secondary-title&gt;Annual Review Of Ecology And Systematics&lt;/secondary-title&gt;&lt;/titles&gt;&lt;periodical&gt;&lt;full-title&gt;Annual Review Of Ecology And Systematics&lt;/full-title&gt;&lt;/periodical&gt;&lt;pages&gt;67-93&lt;/pages&gt;&lt;volume&gt;11&lt;/volume&gt;&lt;dates&gt;&lt;year&gt;1980&lt;/year&gt;&lt;/dates&gt;&lt;urls&gt;&lt;related-urls&gt;&lt;url&gt;papers2://publication/uuid/FFC330AD-5E0C-4F91-992F-8DF3402A3106&lt;/url&gt;&lt;/related-urls&gt;&lt;/urls&gt;&lt;/record&gt;&lt;/Cite&gt;&lt;/EndNote&gt;</w:instrText>
      </w:r>
      <w:r w:rsidR="00094C5F">
        <w:rPr>
          <w:rFonts w:ascii="Times New Roman" w:hAnsi="Times New Roman" w:cs="Times New Roman"/>
        </w:rPr>
        <w:fldChar w:fldCharType="separate"/>
      </w:r>
      <w:r w:rsidR="00094C5F">
        <w:rPr>
          <w:rFonts w:ascii="Times New Roman" w:hAnsi="Times New Roman" w:cs="Times New Roman"/>
          <w:noProof/>
        </w:rPr>
        <w:t>(</w:t>
      </w:r>
      <w:hyperlink w:anchor="_ENREF_78" w:tooltip="Wilbur, 1980 #3016" w:history="1">
        <w:r w:rsidR="00443EB3">
          <w:rPr>
            <w:rFonts w:ascii="Times New Roman" w:hAnsi="Times New Roman" w:cs="Times New Roman"/>
            <w:noProof/>
          </w:rPr>
          <w:t>Wilbur 1980</w:t>
        </w:r>
      </w:hyperlink>
      <w:r w:rsidR="00094C5F">
        <w:rPr>
          <w:rFonts w:ascii="Times New Roman" w:hAnsi="Times New Roman" w:cs="Times New Roman"/>
          <w:noProof/>
        </w:rPr>
        <w:t>)</w:t>
      </w:r>
      <w:r w:rsidR="00094C5F">
        <w:rPr>
          <w:rFonts w:ascii="Times New Roman" w:hAnsi="Times New Roman" w:cs="Times New Roman"/>
        </w:rPr>
        <w:fldChar w:fldCharType="end"/>
      </w:r>
      <w:r w:rsidR="00EC1780">
        <w:rPr>
          <w:rFonts w:ascii="Times New Roman" w:hAnsi="Times New Roman" w:cs="Times New Roman"/>
        </w:rPr>
        <w:t>, i</w:t>
      </w:r>
      <w:r w:rsidR="00CF694C">
        <w:rPr>
          <w:rFonts w:ascii="Times New Roman" w:hAnsi="Times New Roman" w:cs="Times New Roman"/>
        </w:rPr>
        <w:t xml:space="preserve">t is also possible that the tops of mountains lack suitable stream breeding habitat, so they are less likely to migrate </w:t>
      </w:r>
      <w:r w:rsidR="00C04138">
        <w:rPr>
          <w:rFonts w:ascii="Times New Roman" w:hAnsi="Times New Roman" w:cs="Times New Roman"/>
        </w:rPr>
        <w:t>greater than 300 m</w:t>
      </w:r>
      <w:r w:rsidR="00CF694C">
        <w:rPr>
          <w:rFonts w:ascii="Times New Roman" w:hAnsi="Times New Roman" w:cs="Times New Roman"/>
        </w:rPr>
        <w:t xml:space="preserve"> from streams</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CF694C">
        <w:rPr>
          <w:rFonts w:ascii="Times New Roman" w:hAnsi="Times New Roman" w:cs="Times New Roman"/>
        </w:rPr>
        <w:t xml:space="preserve">. The other two species modeled are fully terrestrial and therefore are not limited by distances between complementary habitats </w:t>
      </w:r>
      <w:r w:rsidR="00CF694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CF694C">
        <w:rPr>
          <w:rFonts w:ascii="Times New Roman" w:hAnsi="Times New Roman" w:cs="Times New Roman"/>
        </w:rPr>
      </w:r>
      <w:r w:rsidR="00CF694C">
        <w:rPr>
          <w:rFonts w:ascii="Times New Roman" w:hAnsi="Times New Roman" w:cs="Times New Roman"/>
        </w:rPr>
        <w:fldChar w:fldCharType="separate"/>
      </w:r>
      <w:r w:rsidR="00CF694C">
        <w:rPr>
          <w:rFonts w:ascii="Times New Roman" w:hAnsi="Times New Roman" w:cs="Times New Roman"/>
          <w:noProof/>
        </w:rPr>
        <w:t>(</w:t>
      </w:r>
      <w:hyperlink w:anchor="_ENREF_16" w:tooltip="Dunning, 1992 #726" w:history="1">
        <w:r w:rsidR="00443EB3">
          <w:rPr>
            <w:rFonts w:ascii="Times New Roman" w:hAnsi="Times New Roman" w:cs="Times New Roman"/>
            <w:noProof/>
          </w:rPr>
          <w:t>Dunning et al. 1992</w:t>
        </w:r>
      </w:hyperlink>
      <w:r w:rsidR="00CF694C">
        <w:rPr>
          <w:rFonts w:ascii="Times New Roman" w:hAnsi="Times New Roman" w:cs="Times New Roman"/>
          <w:noProof/>
        </w:rPr>
        <w:t xml:space="preserve">, </w:t>
      </w:r>
      <w:hyperlink w:anchor="_ENREF_53" w:tooltip="Pope, 2000 #2176" w:history="1">
        <w:r w:rsidR="00443EB3">
          <w:rPr>
            <w:rFonts w:ascii="Times New Roman" w:hAnsi="Times New Roman" w:cs="Times New Roman"/>
            <w:noProof/>
          </w:rPr>
          <w:t>Pope et al. 2000</w:t>
        </w:r>
      </w:hyperlink>
      <w:r w:rsidR="00CF694C">
        <w:rPr>
          <w:rFonts w:ascii="Times New Roman" w:hAnsi="Times New Roman" w:cs="Times New Roman"/>
          <w:noProof/>
        </w:rPr>
        <w:t xml:space="preserve">, </w:t>
      </w:r>
      <w:hyperlink w:anchor="_ENREF_22" w:tooltip="Hocking, 2007 #1189" w:history="1">
        <w:r w:rsidR="00443EB3">
          <w:rPr>
            <w:rFonts w:ascii="Times New Roman" w:hAnsi="Times New Roman" w:cs="Times New Roman"/>
            <w:noProof/>
          </w:rPr>
          <w:t>Hocking and Semlitsch 2007</w:t>
        </w:r>
      </w:hyperlink>
      <w:r w:rsidR="00CF694C">
        <w:rPr>
          <w:rFonts w:ascii="Times New Roman" w:hAnsi="Times New Roman" w:cs="Times New Roman"/>
          <w:noProof/>
        </w:rPr>
        <w:t>)</w:t>
      </w:r>
      <w:r w:rsidR="00CF694C">
        <w:rPr>
          <w:rFonts w:ascii="Times New Roman" w:hAnsi="Times New Roman" w:cs="Times New Roman"/>
        </w:rPr>
        <w:fldChar w:fldCharType="end"/>
      </w:r>
      <w:r w:rsidR="00CF694C">
        <w:rPr>
          <w:rFonts w:ascii="Times New Roman" w:hAnsi="Times New Roman" w:cs="Times New Roman"/>
        </w:rPr>
        <w:t xml:space="preserve">. </w:t>
      </w:r>
      <w:r w:rsidR="00EC1780">
        <w:rPr>
          <w:rFonts w:ascii="Times New Roman" w:hAnsi="Times New Roman" w:cs="Times New Roman"/>
        </w:rPr>
        <w:t xml:space="preserve">Overall, it is unlikely that a single driver controls the elevational distribution of any of these species, even for a taxa so physiologically linked to temperature and moisture, but rather some combination of processes leads to the observed distributions </w:t>
      </w:r>
      <w:r w:rsidR="00EC1780">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094C5F">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094C5F">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094C5F">
        <w:rPr>
          <w:rFonts w:ascii="Times New Roman" w:hAnsi="Times New Roman" w:cs="Times New Roman"/>
          <w:noProof/>
        </w:rPr>
        <w:t xml:space="preserve">, </w:t>
      </w:r>
      <w:hyperlink w:anchor="_ENREF_75" w:tooltip="Tingley, 2012 #3698" w:history="1">
        <w:r w:rsidR="00443EB3">
          <w:rPr>
            <w:rFonts w:ascii="Times New Roman" w:hAnsi="Times New Roman" w:cs="Times New Roman"/>
            <w:noProof/>
          </w:rPr>
          <w:t>Tingley et al. 2012</w:t>
        </w:r>
      </w:hyperlink>
      <w:r w:rsidR="00094C5F">
        <w:rPr>
          <w:rFonts w:ascii="Times New Roman" w:hAnsi="Times New Roman" w:cs="Times New Roman"/>
          <w:noProof/>
        </w:rPr>
        <w:t>)</w:t>
      </w:r>
      <w:r w:rsidR="00EC1780">
        <w:rPr>
          <w:rFonts w:ascii="Times New Roman" w:hAnsi="Times New Roman" w:cs="Times New Roman"/>
        </w:rPr>
        <w:fldChar w:fldCharType="end"/>
      </w:r>
      <w:r w:rsidR="00094C5F">
        <w:rPr>
          <w:rFonts w:ascii="Times New Roman" w:hAnsi="Times New Roman" w:cs="Times New Roman"/>
        </w:rPr>
        <w:t>.</w:t>
      </w:r>
    </w:p>
    <w:p w14:paraId="11389DC3" w14:textId="04E29B39" w:rsidR="00A60DB2" w:rsidRDefault="000D3C96" w:rsidP="00A60DB2">
      <w:pPr>
        <w:spacing w:line="480" w:lineRule="auto"/>
        <w:ind w:firstLine="720"/>
        <w:rPr>
          <w:rFonts w:ascii="Times New Roman" w:hAnsi="Times New Roman" w:cs="Times New Roman"/>
        </w:rPr>
      </w:pPr>
      <w:r>
        <w:rPr>
          <w:rFonts w:ascii="Times New Roman" w:hAnsi="Times New Roman" w:cs="Times New Roman"/>
        </w:rPr>
        <w:t xml:space="preserve">A variety of species have already altered their elevational ranges in response to climate change and other environmental factors. Birds have been found to track their climatic niche over the past century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&lt;EndNote&gt;&lt;Cite&gt;&lt;Author&gt;Tingley&lt;/Author&gt;&lt;Year&gt;2009&lt;/Year&gt;&lt;RecNum&gt;2798&lt;/RecNum&gt;&lt;DisplayText&gt;(Tingley et al. 2009)&lt;/DisplayText&gt;&lt;record&gt;&lt;rec-number&gt;2798&lt;/rec-number&gt;&lt;foreign-keys&gt;&lt;key app="EN" db-id="zas5rfr93d2e5cepwtupt99sawsf5rve2f9f" timestamp="1454955799"&gt;2798&lt;/key&gt;&lt;/foreign-keys&gt;&lt;ref-type name="Journal Article"&gt;17&lt;/ref-type&gt;&lt;contributors&gt;&lt;authors&gt;&lt;author&gt;Tingley, Morgan W.&lt;/author&gt;&lt;author&gt;Monahan, William B.&lt;/author&gt;&lt;author&gt;Beissinger, Steven R.&lt;/author&gt;&lt;author&gt;Moritz, Craig&lt;/author&gt;&lt;/authors&gt;&lt;/contributors&gt;&lt;titles&gt;&lt;title&gt;Birds track their Grinnellian niche through a century of climate change&lt;/title&gt;&lt;secondary-title&gt;Proceedings of the National Academy of Sciences&lt;/secondary-title&gt;&lt;/titles&gt;&lt;periodical&gt;&lt;full-title&gt;Proceedings of the National Academy of Sciences&lt;/full-title&gt;&lt;/periodical&gt;&lt;pages&gt;19637-19643&lt;/pages&gt;&lt;volume&gt;106&lt;/volume&gt;&lt;number&gt;Supplement 2&lt;/number&gt;&lt;dates&gt;&lt;year&gt;2009&lt;/year&gt;&lt;/dates&gt;&lt;urls&gt;&lt;related-urls&gt;&lt;url&gt;http://www.pnas.org/content/106/suppl.2/19637.abstract&lt;/url&gt;&lt;/related-urls&gt;&lt;/urls&gt;&lt;electronic-resource-num&gt;10.1073/pnas.0901562106&lt;/electronic-resource-num&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76" w:tooltip="Tingley, 2009 #2798" w:history="1">
        <w:r w:rsidR="00443EB3">
          <w:rPr>
            <w:rFonts w:ascii="Times New Roman" w:hAnsi="Times New Roman" w:cs="Times New Roman"/>
            <w:noProof/>
          </w:rPr>
          <w:t>Tingley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 xml:space="preserve">. </w:t>
      </w:r>
      <w:r w:rsidR="00256740">
        <w:rPr>
          <w:rFonts w:ascii="Times New Roman" w:hAnsi="Times New Roman" w:cs="Times New Roman"/>
        </w:rPr>
        <w:t xml:space="preserve">Small mammals have experienced climate-related elevational range changes. Low-elevation small mammals have expanded their range while high-elevation species have contracted their ranges in Yosemite National Park over the past century </w:t>
      </w:r>
      <w:r w:rsidR="00256740">
        <w:rPr>
          <w:rFonts w:ascii="Times New Roman" w:hAnsi="Times New Roman" w:cs="Times New Roman"/>
        </w:rPr>
        <w:fldChar w:fldCharType="begin"/>
      </w:r>
      <w:r w:rsidR="00256740">
        <w:rPr>
          <w:rFonts w:ascii="Times New Roman" w:hAnsi="Times New Roman" w:cs="Times New Roman"/>
        </w:rPr>
        <w:instrText xml:space="preserve"> ADDIN EN.CITE &lt;EndNote&gt;&lt;Cite&gt;&lt;Author&gt;Moritz&lt;/Author&gt;&lt;Year&gt;2008&lt;/Year&gt;&lt;RecNum&gt;1942&lt;/RecNum&gt;&lt;DisplayText&gt;(Moritz et al. 2008)&lt;/DisplayText&gt;&lt;record&gt;&lt;rec-number&gt;1942&lt;/rec-number&gt;&lt;foreign-keys&gt;&lt;key app="EN" db-id="2t9pxwppgft9d2erfpr50s2v0fpz5ta5fzzd"&gt;1942&lt;/key&gt;&lt;key app="ENWeb" db-id="UdHNpgrYEucAAAPRtCU"&gt;1942&lt;/key&gt;&lt;/foreign-keys&gt;&lt;ref-type name="Journal Article"&gt;17&lt;/ref-type&gt;&lt;contributors&gt;&lt;authors&gt;&lt;author&gt;Moritz, Craig&lt;/author&gt;&lt;author&gt;Patton, James L.&lt;/author&gt;&lt;author&gt;Conroy, Chris J.&lt;/author&gt;&lt;author&gt;Parra, Juan L.&lt;/author&gt;&lt;author&gt;White, Gary C.&lt;/author&gt;&lt;author&gt;Beissinger, Steven R.&lt;/author&gt;&lt;/authors&gt;&lt;/contributors&gt;&lt;titles&gt;&lt;title&gt;Impact of a Century of Climate Change on Small-Mammal Communities in Yosemite National Park, USA&lt;/title&gt;&lt;secondary-title&gt;Science&lt;/secondary-title&gt;&lt;/titles&gt;&lt;periodical&gt;&lt;full-title&gt;Science&lt;/full-title&gt;&lt;/periodical&gt;&lt;pages&gt;261-264&lt;/pages&gt;&lt;volume&gt;322&lt;/volume&gt;&lt;number&gt;5899&lt;/number&gt;&lt;dates&gt;&lt;year&gt;2008&lt;/year&gt;&lt;pub-dates&gt;&lt;date&gt;October 10, 2008&lt;/date&gt;&lt;/pub-dates&gt;&lt;/dates&gt;&lt;urls&gt;&lt;related-urls&gt;&lt;url&gt;http://www.sciencemag.org/content/322/5899/261.abstract&lt;/url&gt;&lt;/related-urls&gt;&lt;/urls&gt;&lt;electronic-resource-num&gt;10.1126/science.1163428&lt;/electronic-resource-num&gt;&lt;/record&gt;&lt;/Cite&gt;&lt;/EndNote&gt;</w:instrText>
      </w:r>
      <w:r w:rsidR="00256740">
        <w:rPr>
          <w:rFonts w:ascii="Times New Roman" w:hAnsi="Times New Roman" w:cs="Times New Roman"/>
        </w:rPr>
        <w:fldChar w:fldCharType="separate"/>
      </w:r>
      <w:r w:rsidR="00256740">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However, other small mammal distributions have been affected as much by changes in land-use as by climatic changes in the 20</w:t>
      </w:r>
      <w:r w:rsidR="00256740" w:rsidRPr="00D935CC">
        <w:rPr>
          <w:rFonts w:ascii="Times New Roman" w:hAnsi="Times New Roman" w:cs="Times New Roman"/>
          <w:vertAlign w:val="superscript"/>
        </w:rPr>
        <w:t>th</w:t>
      </w:r>
      <w:r w:rsidR="00256740">
        <w:rPr>
          <w:rFonts w:ascii="Times New Roman" w:hAnsi="Times New Roman" w:cs="Times New Roman"/>
        </w:rPr>
        <w:t xml:space="preserve"> century </w: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 </w:instrTex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EN.CITE.DATA </w:instrText>
      </w:r>
      <w:r w:rsidR="00256740">
        <w:rPr>
          <w:rFonts w:ascii="Times New Roman" w:hAnsi="Times New Roman" w:cs="Times New Roman"/>
        </w:rPr>
      </w:r>
      <w:r w:rsidR="00256740">
        <w:rPr>
          <w:rFonts w:ascii="Times New Roman" w:hAnsi="Times New Roman" w:cs="Times New Roman"/>
        </w:rPr>
        <w:fldChar w:fldCharType="end"/>
      </w:r>
      <w:r w:rsidR="00256740">
        <w:rPr>
          <w:rFonts w:ascii="Times New Roman" w:hAnsi="Times New Roman" w:cs="Times New Roman"/>
        </w:rPr>
      </w:r>
      <w:r w:rsidR="00256740">
        <w:rPr>
          <w:rFonts w:ascii="Times New Roman" w:hAnsi="Times New Roman" w:cs="Times New Roman"/>
        </w:rPr>
        <w:fldChar w:fldCharType="separate"/>
      </w:r>
      <w:r w:rsidR="0025674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256740">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xml:space="preserve">. </w:t>
      </w:r>
      <w:r>
        <w:rPr>
          <w:rFonts w:ascii="Times New Roman" w:hAnsi="Times New Roman" w:cs="Times New Roman"/>
        </w:rPr>
        <w:t>Among amphibians, there have been major climate-induced declines, particular</w:t>
      </w:r>
      <w:r w:rsidR="00E7700E">
        <w:rPr>
          <w:rFonts w:ascii="Times New Roman" w:hAnsi="Times New Roman" w:cs="Times New Roman"/>
        </w:rPr>
        <w:t>l</w:t>
      </w:r>
      <w:r>
        <w:rPr>
          <w:rFonts w:ascii="Times New Roman" w:hAnsi="Times New Roman" w:cs="Times New Roman"/>
        </w:rPr>
        <w:t>y among high elevation species</w:t>
      </w:r>
      <w:r w:rsidR="00F97454">
        <w:rPr>
          <w:rFonts w:ascii="Times New Roman" w:hAnsi="Times New Roman" w:cs="Times New Roman"/>
        </w:rPr>
        <w:t xml:space="preserve"> </w: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 </w:instrTex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EN.CITE.DATA </w:instrText>
      </w:r>
      <w:r w:rsidR="00F97454">
        <w:rPr>
          <w:rFonts w:ascii="Times New Roman" w:hAnsi="Times New Roman" w:cs="Times New Roman"/>
        </w:rPr>
      </w:r>
      <w:r w:rsidR="00F97454">
        <w:rPr>
          <w:rFonts w:ascii="Times New Roman" w:hAnsi="Times New Roman" w:cs="Times New Roman"/>
        </w:rPr>
        <w:fldChar w:fldCharType="end"/>
      </w:r>
      <w:r w:rsidR="00F97454">
        <w:rPr>
          <w:rFonts w:ascii="Times New Roman" w:hAnsi="Times New Roman" w:cs="Times New Roman"/>
        </w:rPr>
      </w:r>
      <w:r w:rsidR="00F97454">
        <w:rPr>
          <w:rFonts w:ascii="Times New Roman" w:hAnsi="Times New Roman" w:cs="Times New Roman"/>
        </w:rPr>
        <w:fldChar w:fldCharType="separate"/>
      </w:r>
      <w:r w:rsidR="00F97454">
        <w:rPr>
          <w:rFonts w:ascii="Times New Roman" w:hAnsi="Times New Roman" w:cs="Times New Roman"/>
          <w:noProof/>
        </w:rPr>
        <w:t>(</w:t>
      </w:r>
      <w:hyperlink w:anchor="_ENREF_54" w:tooltip="Pounds, 1994 #2197" w:history="1">
        <w:r w:rsidR="00443EB3">
          <w:rPr>
            <w:rFonts w:ascii="Times New Roman" w:hAnsi="Times New Roman" w:cs="Times New Roman"/>
            <w:noProof/>
          </w:rPr>
          <w:t>Pounds and Crump 1994</w:t>
        </w:r>
      </w:hyperlink>
      <w:r w:rsidR="00F97454">
        <w:rPr>
          <w:rFonts w:ascii="Times New Roman" w:hAnsi="Times New Roman" w:cs="Times New Roman"/>
          <w:noProof/>
        </w:rPr>
        <w:t xml:space="preserve">, </w:t>
      </w:r>
      <w:hyperlink w:anchor="_ENREF_58" w:tooltip="Rovito, 2009 #2388" w:history="1">
        <w:r w:rsidR="00443EB3">
          <w:rPr>
            <w:rFonts w:ascii="Times New Roman" w:hAnsi="Times New Roman" w:cs="Times New Roman"/>
            <w:noProof/>
          </w:rPr>
          <w:t>Rovito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w:t>
      </w:r>
      <w:commentRangeStart w:id="15"/>
      <w:r w:rsidR="00F97454">
        <w:rPr>
          <w:rFonts w:ascii="Times New Roman" w:hAnsi="Times New Roman" w:cs="Times New Roman"/>
        </w:rPr>
        <w:t xml:space="preserve"> </w:t>
      </w:r>
      <w:r>
        <w:rPr>
          <w:rFonts w:ascii="Times New Roman" w:hAnsi="Times New Roman" w:cs="Times New Roman"/>
        </w:rPr>
        <w:t>I</w:t>
      </w:r>
      <w:r w:rsidR="00A60DB2">
        <w:rPr>
          <w:rFonts w:ascii="Times New Roman" w:hAnsi="Times New Roman" w:cs="Times New Roman"/>
        </w:rPr>
        <w:t>n the southern Appalachian Mountains, i</w:t>
      </w:r>
      <w:r>
        <w:rPr>
          <w:rFonts w:ascii="Times New Roman" w:hAnsi="Times New Roman" w:cs="Times New Roman"/>
        </w:rPr>
        <w:t xml:space="preserve">ncreases in temperature from 1974-1990 caused an upslope shift in the hybrid zone between </w:t>
      </w:r>
      <w:r w:rsidR="009E5775">
        <w:rPr>
          <w:rFonts w:ascii="Times New Roman" w:hAnsi="Times New Roman" w:cs="Times New Roman"/>
        </w:rPr>
        <w:t xml:space="preserve">Red-legged </w:t>
      </w:r>
      <w:r w:rsidR="008C45D7">
        <w:rPr>
          <w:rFonts w:ascii="Times New Roman" w:hAnsi="Times New Roman" w:cs="Times New Roman"/>
        </w:rPr>
        <w:t xml:space="preserve">Salamander </w:t>
      </w:r>
      <w:r w:rsidR="009E5775">
        <w:rPr>
          <w:rFonts w:ascii="Times New Roman" w:hAnsi="Times New Roman" w:cs="Times New Roman"/>
        </w:rPr>
        <w:t>(</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shermani</w:t>
      </w:r>
      <w:proofErr w:type="spellEnd"/>
      <w:r w:rsidR="009E5775">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P. </w:t>
      </w:r>
      <w:proofErr w:type="spellStart"/>
      <w:r>
        <w:rPr>
          <w:rFonts w:ascii="Times New Roman" w:hAnsi="Times New Roman" w:cs="Times New Roman"/>
          <w:i/>
        </w:rPr>
        <w:t>teyahalee</w:t>
      </w:r>
      <w:proofErr w:type="spellEnd"/>
      <w:r>
        <w:rPr>
          <w:rFonts w:ascii="Times New Roman" w:hAnsi="Times New Roman" w:cs="Times New Roman"/>
        </w:rPr>
        <w:t xml:space="preserve">, resulting in fewer pure individuals of the high elevation specialist, </w:t>
      </w:r>
      <w:r>
        <w:rPr>
          <w:rFonts w:ascii="Times New Roman" w:hAnsi="Times New Roman" w:cs="Times New Roman"/>
          <w:i/>
        </w:rPr>
        <w:t xml:space="preserve">P. </w:t>
      </w:r>
      <w:proofErr w:type="spellStart"/>
      <w:r>
        <w:rPr>
          <w:rFonts w:ascii="Times New Roman" w:hAnsi="Times New Roman" w:cs="Times New Roman"/>
          <w:i/>
        </w:rPr>
        <w:t>shermani</w:t>
      </w:r>
      <w:proofErr w:type="spellEnd"/>
      <w:r w:rsidR="00F97454">
        <w:rPr>
          <w:rFonts w:ascii="Times New Roman" w:hAnsi="Times New Roman" w:cs="Times New Roman"/>
          <w:i/>
        </w:rPr>
        <w:t xml:space="preserve"> </w:t>
      </w:r>
      <w:r>
        <w:rPr>
          <w:rFonts w:ascii="Times New Roman" w:hAnsi="Times New Roman" w:cs="Times New Roman"/>
        </w:rPr>
        <w:t>(Walls 2009).</w:t>
      </w:r>
      <w:commentRangeEnd w:id="15"/>
      <w:r w:rsidR="00365642">
        <w:rPr>
          <w:rStyle w:val="CommentReference"/>
        </w:rPr>
        <w:commentReference w:id="15"/>
      </w:r>
      <w:r w:rsidR="00C33FA5">
        <w:rPr>
          <w:rFonts w:ascii="Times New Roman" w:hAnsi="Times New Roman" w:cs="Times New Roman"/>
        </w:rPr>
        <w:t xml:space="preserve"> </w:t>
      </w:r>
      <w:r>
        <w:rPr>
          <w:rFonts w:ascii="Times New Roman" w:hAnsi="Times New Roman" w:cs="Times New Roman"/>
        </w:rPr>
        <w:t>In general, many montane species have shifted their lower elevational limits downward over the past 80 years, likely due to maturation of forests and local climate cooling during this period</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&lt;EndNote&gt;&lt;Cite&gt;&lt;Author&gt;Moskwik&lt;/Author&gt;&lt;Year&gt;2014&lt;/Year&gt;&lt;RecNum&gt;1910&lt;/RecNum&gt;&lt;DisplayText&gt;(Moskwik 2014)&lt;/DisplayText&gt;&lt;record&gt;&lt;rec-number&gt;1910&lt;/rec-number&gt;&lt;foreign-keys&gt;&lt;key app="EN" db-id="zas5rfr93d2e5cepwtupt99sawsf5rve2f9f" timestamp="1454955795"&gt;1910&lt;/key&gt;&lt;/foreign-keys&gt;&lt;ref-type name="Journal Article"&gt;17&lt;/ref-type&gt;&lt;contributors&gt;&lt;authors&gt;&lt;author&gt;Moskwik, Matthew&lt;/author&gt;&lt;/authors&gt;&lt;/contributors&gt;&lt;titles&gt;&lt;title&gt;Recent elevational range expansions in plethodontid salamanders (Amphibia: Plethodontidae) in the southern Appalachian Mountains&lt;/title&gt;&lt;secondary-title&gt;Journal of Biogeography&lt;/secondary-title&gt;&lt;/titles&gt;&lt;periodical&gt;&lt;full-title&gt;Journal of Biogeography&lt;/full-title&gt;&lt;/periodical&gt;&lt;pages&gt;n/a-n/a&lt;/pages&gt;&lt;volume&gt;41&lt;/volume&gt;&lt;number&gt;10&lt;/number&gt;&lt;keywords&gt;&lt;keyword&gt;appalachian mountains&lt;/keyword&gt;&lt;keyword&gt;climate change&lt;/keyword&gt;&lt;keyword&gt;desmognathus organi&lt;/keyword&gt;&lt;keyword&gt;elevational&lt;/keyword&gt;&lt;keyword&gt;forest maturation&lt;/keyword&gt;&lt;keyword&gt;odon yonahlossee&lt;/keyword&gt;&lt;keyword&gt;pleth-&lt;/keyword&gt;&lt;keyword&gt;plethodon glutinosus&lt;/keyword&gt;&lt;keyword&gt;plethodon jordani&lt;/keyword&gt;&lt;keyword&gt;plethodontidae&lt;/keyword&gt;&lt;keyword&gt;range shifts&lt;/keyword&gt;&lt;keyword&gt;salamanders&lt;/keyword&gt;&lt;/keywords&gt;&lt;dates&gt;&lt;year&gt;2014&lt;/year&gt;&lt;/dates&gt;&lt;urls&gt;&lt;related-urls&gt;&lt;url&gt;http://doi.wiley.com/10.1111/jbi.12352&lt;/url&gt;&lt;/related-urls&gt;&lt;pdf-urls&gt;&lt;url&gt;file:///Users/Dan/Documents/Mendeley Desktop/Moskwik_2014_Recent elevational range expansions in plethodontid salamanders (Amphibia Plethodontidae) in the southern Appalachian Mount.pdf&lt;/url&gt;&lt;url&gt;file:///Users/Dan/Documents/Mendeley Desktop/Moskwik_2014_Recent elevational range expansions in plethodontid salamanders (Amphibia Plethodontidae) in the southern Appalachian Mo(2).pdf&lt;/url&gt;&lt;/pdf-urls&gt;&lt;/urls&gt;&lt;electronic-resource-num&gt;10.1111/jbi.12352&lt;/electronic-resource-num&gt;&lt;/record&gt;&lt;/Cite&gt;&lt;/EndNote&gt;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45" w:tooltip="Moskwik, 2014 #1910" w:history="1">
        <w:r w:rsidR="00443EB3">
          <w:rPr>
            <w:rFonts w:ascii="Times New Roman" w:hAnsi="Times New Roman" w:cs="Times New Roman"/>
            <w:noProof/>
          </w:rPr>
          <w:t>Moskwik 2014</w:t>
        </w:r>
      </w:hyperlink>
      <w:r w:rsidR="00B12D6F">
        <w:rPr>
          <w:rFonts w:ascii="Times New Roman" w:hAnsi="Times New Roman" w:cs="Times New Roman"/>
          <w:noProof/>
        </w:rPr>
        <w:t>)</w:t>
      </w:r>
      <w:r w:rsidR="00B12D6F">
        <w:rPr>
          <w:rFonts w:ascii="Times New Roman" w:hAnsi="Times New Roman" w:cs="Times New Roman"/>
        </w:rPr>
        <w:fldChar w:fldCharType="end"/>
      </w:r>
      <w:r w:rsidR="00A60DB2">
        <w:rPr>
          <w:rFonts w:ascii="Times New Roman" w:hAnsi="Times New Roman" w:cs="Times New Roman"/>
        </w:rPr>
        <w:t>. Additionally, t</w:t>
      </w:r>
      <w:r>
        <w:rPr>
          <w:rFonts w:ascii="Times New Roman" w:hAnsi="Times New Roman" w:cs="Times New Roman"/>
        </w:rPr>
        <w:t xml:space="preserve">emperature </w:t>
      </w:r>
      <w:r w:rsidR="00A60DB2">
        <w:rPr>
          <w:rFonts w:ascii="Times New Roman" w:hAnsi="Times New Roman" w:cs="Times New Roman"/>
        </w:rPr>
        <w:t>is not the only climate driver that</w:t>
      </w:r>
      <w:r>
        <w:rPr>
          <w:rFonts w:ascii="Times New Roman" w:hAnsi="Times New Roman" w:cs="Times New Roman"/>
        </w:rPr>
        <w:t xml:space="preserve"> influences elevational ranges; precipitation can have large effects on distributions </w: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4A0617">
        <w:rPr>
          <w:rFonts w:ascii="Times New Roman" w:hAnsi="Times New Roman" w:cs="Times New Roman"/>
        </w:rPr>
      </w:r>
      <w:r w:rsidR="004A0617">
        <w:rPr>
          <w:rFonts w:ascii="Times New Roman" w:hAnsi="Times New Roman" w:cs="Times New Roman"/>
        </w:rPr>
        <w:fldChar w:fldCharType="separate"/>
      </w:r>
      <w:r w:rsidR="004A0617">
        <w:rPr>
          <w:rFonts w:ascii="Times New Roman" w:hAnsi="Times New Roman" w:cs="Times New Roman"/>
          <w:noProof/>
        </w:rPr>
        <w:t>(</w:t>
      </w:r>
      <w:hyperlink w:anchor="_ENREF_55" w:tooltip="Reich, 2014 #2973" w:history="1">
        <w:r w:rsidR="00443EB3">
          <w:rPr>
            <w:rFonts w:ascii="Times New Roman" w:hAnsi="Times New Roman" w:cs="Times New Roman"/>
            <w:noProof/>
          </w:rPr>
          <w:t>Reich et al. 2014</w:t>
        </w:r>
      </w:hyperlink>
      <w:r w:rsidR="004A0617">
        <w:rPr>
          <w:rFonts w:ascii="Times New Roman" w:hAnsi="Times New Roman" w:cs="Times New Roman"/>
          <w:noProof/>
        </w:rPr>
        <w:t xml:space="preserve">, </w:t>
      </w:r>
      <w:hyperlink w:anchor="_ENREF_19" w:tooltip="Gillings, 2015 #2970" w:history="1">
        <w:r w:rsidR="00443EB3">
          <w:rPr>
            <w:rFonts w:ascii="Times New Roman" w:hAnsi="Times New Roman" w:cs="Times New Roman"/>
            <w:noProof/>
          </w:rPr>
          <w:t>Gillings et al. 2015</w:t>
        </w:r>
      </w:hyperlink>
      <w:r w:rsidR="004A0617">
        <w:rPr>
          <w:rFonts w:ascii="Times New Roman" w:hAnsi="Times New Roman" w:cs="Times New Roman"/>
          <w:noProof/>
        </w:rPr>
        <w:t xml:space="preserve">, </w:t>
      </w:r>
      <w:hyperlink w:anchor="_ENREF_57" w:tooltip="Rockwell, 2017 #2971" w:history="1">
        <w:r w:rsidR="00443EB3">
          <w:rPr>
            <w:rFonts w:ascii="Times New Roman" w:hAnsi="Times New Roman" w:cs="Times New Roman"/>
            <w:noProof/>
          </w:rPr>
          <w:t>Rockwell et al. 2017</w:t>
        </w:r>
      </w:hyperlink>
      <w:r w:rsidR="004A0617">
        <w:rPr>
          <w:rFonts w:ascii="Times New Roman" w:hAnsi="Times New Roman" w:cs="Times New Roman"/>
          <w:noProof/>
        </w:rPr>
        <w:t>)</w:t>
      </w:r>
      <w:r w:rsidR="004A0617">
        <w:rPr>
          <w:rFonts w:ascii="Times New Roman" w:hAnsi="Times New Roman" w:cs="Times New Roman"/>
        </w:rPr>
        <w:fldChar w:fldCharType="end"/>
      </w:r>
      <w:r>
        <w:rPr>
          <w:rFonts w:ascii="Times New Roman" w:hAnsi="Times New Roman" w:cs="Times New Roman"/>
        </w:rPr>
        <w:t>. This is particularly true for amphibians, which require environmental moisture for respiration and to prevent desiccation. Many species also have complex life cycles that require ponds or streams for reproduction and the f</w:t>
      </w:r>
      <w:r w:rsidR="00B12D6F">
        <w:rPr>
          <w:rFonts w:ascii="Times New Roman" w:hAnsi="Times New Roman" w:cs="Times New Roman"/>
        </w:rPr>
        <w:t>low and hydroperiod necessary is</w:t>
      </w:r>
      <w:r>
        <w:rPr>
          <w:rFonts w:ascii="Times New Roman" w:hAnsi="Times New Roman" w:cs="Times New Roman"/>
        </w:rPr>
        <w:t xml:space="preserve"> influenced by both </w:t>
      </w:r>
      <w:r>
        <w:rPr>
          <w:rFonts w:ascii="Times New Roman" w:hAnsi="Times New Roman" w:cs="Times New Roman"/>
        </w:rPr>
        <w:lastRenderedPageBreak/>
        <w:t>temp</w:t>
      </w:r>
      <w:r w:rsidR="00B12D6F">
        <w:rPr>
          <w:rFonts w:ascii="Times New Roman" w:hAnsi="Times New Roman" w:cs="Times New Roman"/>
        </w:rPr>
        <w:t>erature and precipitation</w:t>
      </w:r>
      <w:r>
        <w:rPr>
          <w:rFonts w:ascii="Times New Roman" w:hAnsi="Times New Roman" w:cs="Times New Roman"/>
        </w:rPr>
        <w:t>.</w:t>
      </w:r>
      <w:r w:rsidR="00875CBA">
        <w:rPr>
          <w:rFonts w:ascii="Times New Roman" w:hAnsi="Times New Roman" w:cs="Times New Roman"/>
        </w:rPr>
        <w:t xml:space="preserve"> Cloud cover base can also affect species distributions and interactions between species (ref: grant).</w:t>
      </w:r>
      <w:r w:rsidR="00A60DB2">
        <w:rPr>
          <w:rFonts w:ascii="Times New Roman" w:hAnsi="Times New Roman" w:cs="Times New Roman"/>
        </w:rPr>
        <w:t xml:space="preserve"> Future changes in elevational ranges and abundances will likely be a result of interactions between temperature, precipitation, and land-cover (particularly forests through shading and evapotranspiration), as they will influence the environmental temperature and moisture experienced by amphibians in addition to affecting stream flow and pond hydroperiod.</w:t>
      </w:r>
    </w:p>
    <w:p w14:paraId="3B0DCFCC" w14:textId="1C991C87" w:rsidR="00626642" w:rsidRDefault="00A60DB2" w:rsidP="00626642">
      <w:pPr>
        <w:spacing w:line="480" w:lineRule="auto"/>
        <w:ind w:firstLine="720"/>
        <w:rPr>
          <w:rFonts w:ascii="Times New Roman" w:hAnsi="Times New Roman" w:cs="Times New Roman"/>
        </w:rPr>
      </w:pPr>
      <w:r>
        <w:rPr>
          <w:rFonts w:ascii="Times New Roman" w:hAnsi="Times New Roman" w:cs="Times New Roman"/>
        </w:rPr>
        <w:t xml:space="preserve">Since habitat conditions beyond elevation and associated temperature and precipitation affect amphibian distributions and abundances, we explored the effect of other habitat variables. </w:t>
      </w:r>
      <w:r w:rsidR="00094C5F">
        <w:rPr>
          <w:rFonts w:ascii="Times New Roman" w:hAnsi="Times New Roman" w:cs="Times New Roman"/>
        </w:rPr>
        <w:t xml:space="preserve">In addition to elevation, </w:t>
      </w:r>
      <w:r w:rsidR="00094C5F">
        <w:rPr>
          <w:rFonts w:ascii="Times New Roman" w:hAnsi="Times New Roman" w:cs="Times New Roman"/>
          <w:i/>
        </w:rPr>
        <w:t>P.</w:t>
      </w:r>
      <w:r w:rsidR="00E94CD2">
        <w:rPr>
          <w:rFonts w:ascii="Times New Roman" w:hAnsi="Times New Roman" w:cs="Times New Roman"/>
          <w:i/>
        </w:rPr>
        <w:t xml:space="preserve"> </w:t>
      </w:r>
      <w:proofErr w:type="spellStart"/>
      <w:r w:rsidR="00E94CD2">
        <w:rPr>
          <w:rFonts w:ascii="Times New Roman" w:hAnsi="Times New Roman" w:cs="Times New Roman"/>
          <w:i/>
        </w:rPr>
        <w:t>jordani</w:t>
      </w:r>
      <w:proofErr w:type="spellEnd"/>
      <w:r w:rsidR="00E94CD2">
        <w:rPr>
          <w:rFonts w:ascii="Times New Roman" w:hAnsi="Times New Roman" w:cs="Times New Roman"/>
        </w:rPr>
        <w:t xml:space="preserve"> were also found in greater abundance on sites with more ground cover and deeper leaf litter. This is similar to prev</w:t>
      </w:r>
      <w:r w:rsidR="004775F8">
        <w:rPr>
          <w:rFonts w:ascii="Times New Roman" w:hAnsi="Times New Roman" w:cs="Times New Roman"/>
        </w:rPr>
        <w:t xml:space="preserve">ious </w:t>
      </w:r>
      <w:r w:rsidR="004775F8" w:rsidRPr="004A0617">
        <w:rPr>
          <w:rFonts w:ascii="Times New Roman" w:hAnsi="Times New Roman" w:cs="Times New Roman"/>
        </w:rPr>
        <w:t xml:space="preserve">research, which found </w:t>
      </w:r>
      <w:r w:rsidR="004A0617" w:rsidRPr="004A0617">
        <w:rPr>
          <w:rFonts w:ascii="Times New Roman" w:hAnsi="Times New Roman" w:cs="Times New Roman"/>
        </w:rPr>
        <w:t xml:space="preserve">Seal </w:t>
      </w:r>
      <w:r w:rsidR="00EA2545">
        <w:rPr>
          <w:rFonts w:ascii="Times New Roman" w:hAnsi="Times New Roman" w:cs="Times New Roman"/>
        </w:rPr>
        <w:t>S</w:t>
      </w:r>
      <w:r w:rsidR="00EA2545" w:rsidRPr="004A0617">
        <w:rPr>
          <w:rFonts w:ascii="Times New Roman" w:hAnsi="Times New Roman" w:cs="Times New Roman"/>
        </w:rPr>
        <w:t xml:space="preserve">alamander </w:t>
      </w:r>
      <w:r w:rsidR="004A0617" w:rsidRPr="004A0617">
        <w:rPr>
          <w:rFonts w:ascii="Times New Roman" w:hAnsi="Times New Roman" w:cs="Times New Roman"/>
        </w:rPr>
        <w:t>(</w:t>
      </w:r>
      <w:proofErr w:type="spellStart"/>
      <w:r w:rsidR="004A0617" w:rsidRPr="00B654EB">
        <w:rPr>
          <w:rFonts w:ascii="Times New Roman" w:hAnsi="Times New Roman" w:cs="Times New Roman"/>
          <w:i/>
        </w:rPr>
        <w:t>Desmognathus</w:t>
      </w:r>
      <w:proofErr w:type="spellEnd"/>
      <w:r w:rsidR="004A0617" w:rsidRPr="00B654EB">
        <w:rPr>
          <w:rFonts w:ascii="Times New Roman" w:hAnsi="Times New Roman" w:cs="Times New Roman"/>
          <w:i/>
        </w:rPr>
        <w:t xml:space="preserve"> </w:t>
      </w:r>
      <w:proofErr w:type="spellStart"/>
      <w:r w:rsidR="004A0617" w:rsidRPr="00B654EB">
        <w:rPr>
          <w:rFonts w:ascii="Times New Roman" w:hAnsi="Times New Roman" w:cs="Times New Roman"/>
          <w:i/>
        </w:rPr>
        <w:t>monticola</w:t>
      </w:r>
      <w:proofErr w:type="spellEnd"/>
      <w:r w:rsidR="004A0617" w:rsidRPr="00B654EB">
        <w:rPr>
          <w:rFonts w:ascii="Times New Roman" w:hAnsi="Times New Roman" w:cs="Times New Roman"/>
        </w:rPr>
        <w:t xml:space="preserve">), </w:t>
      </w:r>
      <w:r w:rsidR="004A0617" w:rsidRPr="00B654EB">
        <w:rPr>
          <w:rFonts w:ascii="Times New Roman" w:hAnsi="Times New Roman" w:cs="Times New Roman"/>
          <w:i/>
        </w:rPr>
        <w:t xml:space="preserve">D. </w:t>
      </w:r>
      <w:proofErr w:type="spellStart"/>
      <w:r w:rsidR="004A0617" w:rsidRPr="00B654EB">
        <w:rPr>
          <w:rFonts w:ascii="Times New Roman" w:hAnsi="Times New Roman" w:cs="Times New Roman"/>
          <w:i/>
        </w:rPr>
        <w:t>ocoee</w:t>
      </w:r>
      <w:proofErr w:type="spellEnd"/>
      <w:r w:rsidR="004A0617" w:rsidRPr="00B654EB">
        <w:rPr>
          <w:rFonts w:ascii="Times New Roman" w:hAnsi="Times New Roman" w:cs="Times New Roman"/>
        </w:rPr>
        <w:t xml:space="preserve">, and </w:t>
      </w:r>
      <w:r w:rsidR="004A0617" w:rsidRPr="00B654EB">
        <w:rPr>
          <w:rFonts w:ascii="Times New Roman" w:hAnsi="Times New Roman" w:cs="Times New Roman"/>
          <w:i/>
        </w:rPr>
        <w:t xml:space="preserve">E. </w:t>
      </w:r>
      <w:proofErr w:type="spellStart"/>
      <w:r w:rsidR="004A0617" w:rsidRPr="00B654EB">
        <w:rPr>
          <w:rFonts w:ascii="Times New Roman" w:hAnsi="Times New Roman" w:cs="Times New Roman"/>
          <w:i/>
        </w:rPr>
        <w:t>wilderae</w:t>
      </w:r>
      <w:proofErr w:type="spellEnd"/>
      <w:r w:rsidR="004A0617" w:rsidRPr="004A0617" w:rsidDel="004A0617">
        <w:rPr>
          <w:rFonts w:ascii="Times New Roman" w:hAnsi="Times New Roman" w:cs="Times New Roman"/>
        </w:rPr>
        <w:t xml:space="preserve"> </w:t>
      </w:r>
      <w:r w:rsidR="00E94CD2" w:rsidRPr="004A0617">
        <w:rPr>
          <w:rFonts w:ascii="Times New Roman" w:hAnsi="Times New Roman" w:cs="Times New Roman"/>
        </w:rPr>
        <w:t>were positively</w:t>
      </w:r>
      <w:r w:rsidR="00E94CD2">
        <w:rPr>
          <w:rFonts w:ascii="Times New Roman" w:hAnsi="Times New Roman" w:cs="Times New Roman"/>
        </w:rPr>
        <w:t xml:space="preserve"> associated with leaf litter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&lt;EndNote&gt;&lt;Cite&gt;&lt;Author&gt;Crawford&lt;/Author&gt;&lt;Year&gt;2008&lt;/Year&gt;&lt;RecNum&gt;555&lt;/RecNum&gt;&lt;DisplayText&gt;(Crawford and Semlitsch 2008)&lt;/DisplayText&gt;&lt;record&gt;&lt;rec-number&gt;555&lt;/rec-number&gt;&lt;foreign-keys&gt;&lt;key app="EN" db-id="zas5rfr93d2e5cepwtupt99sawsf5rve2f9f" timestamp="1454955791"&gt;555&lt;/key&gt;&lt;/foreign-keys&gt;&lt;ref-type name="Journal Article"&gt;17&lt;/ref-type&gt;&lt;contributors&gt;&lt;authors&gt;&lt;author&gt;Crawford, John a&lt;/author&gt;&lt;author&gt;Semlitsch, Raymond D.&lt;/author&gt;&lt;/authors&gt;&lt;/contributors&gt;&lt;titles&gt;&lt;title&gt;Abiotic factors influencing abundance and microhabitat use of stream salamanders in southern Appalachian forests&lt;/title&gt;&lt;secondary-title&gt;Forest Ecology and Management&lt;/secondary-title&gt;&lt;/titles&gt;&lt;periodical&gt;&lt;full-title&gt;Forest Ecology and Management&lt;/full-title&gt;&lt;/periodical&gt;&lt;pages&gt;1841-1847&lt;/pages&gt;&lt;volume&gt;255&lt;/volume&gt;&lt;number&gt;5-6&lt;/number&gt;&lt;keywords&gt;&lt;keyword&gt;desmognathus&lt;/keyword&gt;&lt;keyword&gt;eurycea&lt;/keyword&gt;&lt;keyword&gt;forest management&lt;/keyword&gt;&lt;keyword&gt;headwater stream&lt;/keyword&gt;&lt;keyword&gt;riparian habitat&lt;/keyword&gt;&lt;keyword&gt;salamander&lt;/keyword&gt;&lt;/keywords&gt;&lt;dates&gt;&lt;year&gt;2008&lt;/year&gt;&lt;/dates&gt;&lt;urls&gt;&lt;related-urls&gt;&lt;url&gt;http://www.sciencedirect.com/science/article/B6T6X-4RN48BR-2/2/d700c437ad0176c2c5cfe65b863078a2&lt;/url&gt;&lt;url&gt;http://linkinghub.elsevier.com/retrieve/pii/S0378112707009310&lt;/url&gt;&lt;/related-urls&gt;&lt;pdf-urls&gt;&lt;url&gt;file:///Users/Dan/Documents/Mendeley Desktop//Crawford, Semlitsch_2008_Abiotic factors influencing abundance and microhabitat use of stream salamanders in southern Appalachian forest.pdf&lt;/url&gt;&lt;/pdf-urls&gt;&lt;/urls&gt;&lt;electronic-resource-num&gt;10.1016/j.foreco.2007.12.005&lt;/electronic-resource-num&gt;&lt;/record&gt;&lt;/Cite&gt;&lt;/EndNote&gt;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12D6F">
        <w:rPr>
          <w:rFonts w:ascii="Times New Roman" w:hAnsi="Times New Roman" w:cs="Times New Roman"/>
          <w:noProof/>
        </w:rPr>
        <w:t>)</w:t>
      </w:r>
      <w:r w:rsidR="00B12D6F">
        <w:rPr>
          <w:rFonts w:ascii="Times New Roman" w:hAnsi="Times New Roman" w:cs="Times New Roman"/>
        </w:rPr>
        <w:fldChar w:fldCharType="end"/>
      </w:r>
      <w:r w:rsidR="00B12D6F">
        <w:rPr>
          <w:rFonts w:ascii="Times New Roman" w:hAnsi="Times New Roman" w:cs="Times New Roman"/>
        </w:rPr>
        <w:t>.</w:t>
      </w:r>
      <w:r w:rsidR="00E94CD2">
        <w:rPr>
          <w:rFonts w:ascii="Times New Roman" w:hAnsi="Times New Roman" w:cs="Times New Roman"/>
        </w:rPr>
        <w:t xml:space="preserve"> Deep</w:t>
      </w:r>
      <w:r w:rsidR="00365642">
        <w:rPr>
          <w:rFonts w:ascii="Times New Roman" w:hAnsi="Times New Roman" w:cs="Times New Roman"/>
        </w:rPr>
        <w:t>er</w:t>
      </w:r>
      <w:r w:rsidR="00E94CD2">
        <w:rPr>
          <w:rFonts w:ascii="Times New Roman" w:hAnsi="Times New Roman" w:cs="Times New Roman"/>
        </w:rPr>
        <w:t xml:space="preserve"> leaf litter likely provides a variety of benefits for </w:t>
      </w:r>
      <w:proofErr w:type="spellStart"/>
      <w:r w:rsidR="00E94CD2">
        <w:rPr>
          <w:rFonts w:ascii="Times New Roman" w:hAnsi="Times New Roman" w:cs="Times New Roman"/>
          <w:i/>
        </w:rPr>
        <w:t>Plethodon</w:t>
      </w:r>
      <w:proofErr w:type="spellEnd"/>
      <w:r w:rsidR="00E94CD2">
        <w:rPr>
          <w:rFonts w:ascii="Times New Roman" w:hAnsi="Times New Roman" w:cs="Times New Roman"/>
          <w:i/>
        </w:rPr>
        <w:t xml:space="preserve"> </w:t>
      </w:r>
      <w:r w:rsidR="003A468F">
        <w:rPr>
          <w:rFonts w:ascii="Times New Roman" w:hAnsi="Times New Roman" w:cs="Times New Roman"/>
        </w:rPr>
        <w:t xml:space="preserve">and </w:t>
      </w:r>
      <w:proofErr w:type="spellStart"/>
      <w:r w:rsidR="003A468F" w:rsidRPr="00EA2545">
        <w:rPr>
          <w:rFonts w:ascii="Times New Roman" w:hAnsi="Times New Roman" w:cs="Times New Roman"/>
          <w:i/>
        </w:rPr>
        <w:t>Desmognathus</w:t>
      </w:r>
      <w:proofErr w:type="spellEnd"/>
      <w:r w:rsidR="003A468F">
        <w:rPr>
          <w:rFonts w:ascii="Times New Roman" w:hAnsi="Times New Roman" w:cs="Times New Roman"/>
        </w:rPr>
        <w:t xml:space="preserve"> </w:t>
      </w:r>
      <w:r w:rsidR="00E94CD2" w:rsidRPr="00EA2545">
        <w:rPr>
          <w:rFonts w:ascii="Times New Roman" w:hAnsi="Times New Roman" w:cs="Times New Roman"/>
        </w:rPr>
        <w:t>spp.</w:t>
      </w:r>
      <w:r w:rsidR="00E94CD2" w:rsidRPr="00365642">
        <w:rPr>
          <w:rFonts w:ascii="Times New Roman" w:hAnsi="Times New Roman" w:cs="Times New Roman"/>
        </w:rPr>
        <w:t xml:space="preserve"> </w:t>
      </w:r>
      <w:r w:rsidR="00E94CD2">
        <w:rPr>
          <w:rFonts w:ascii="Times New Roman" w:hAnsi="Times New Roman" w:cs="Times New Roman"/>
        </w:rPr>
        <w:t>including increased invertebrate abundance as a food source</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&lt;EndNote&gt;&lt;Cite&gt;&lt;Author&gt;Petranka&lt;/Author&gt;&lt;Year&gt;1998&lt;/Year&gt;&lt;RecNum&gt;2126&lt;/RecNum&gt;&lt;DisplayText&gt;(Petranka 1998, Coleman et al. 2004)&lt;/DisplayText&gt;&lt;record&gt;&lt;rec-number&gt;2126&lt;/rec-number&gt;&lt;foreign-keys&gt;&lt;key app="EN" db-id="zas5rfr93d2e5cepwtupt99sawsf5rve2f9f" timestamp="1454955796"&gt;2126&lt;/key&gt;&lt;/foreign-keys&gt;&lt;ref-type name="Book"&gt;6&lt;/ref-type&gt;&lt;contributors&gt;&lt;authors&gt;&lt;author&gt;Petranka, James W.&lt;/author&gt;&lt;/authors&gt;&lt;/contributors&gt;&lt;titles&gt;&lt;title&gt;Salamanders of the United States and Canada&lt;/title&gt;&lt;/titles&gt;&lt;dates&gt;&lt;year&gt;1998&lt;/year&gt;&lt;/dates&gt;&lt;pub-location&gt;Washington&lt;/pub-location&gt;&lt;publisher&gt;Smithsonian Institution Press&lt;/publisher&gt;&lt;urls&gt;&lt;/urls&gt;&lt;/record&gt;&lt;/Cite&gt;&lt;Cite&gt;&lt;Author&gt;Coleman&lt;/Author&gt;&lt;Year&gt;2004&lt;/Year&gt;&lt;RecNum&gt;490&lt;/RecNum&gt;&lt;record&gt;&lt;rec-number&gt;490&lt;/rec-number&gt;&lt;foreign-keys&gt;&lt;key app="EN" db-id="zas5rfr93d2e5cepwtupt99sawsf5rve2f9f" timestamp="1454955791"&gt;490&lt;/key&gt;&lt;/foreign-keys&gt;&lt;ref-type name="Book"&gt;6&lt;/ref-type&gt;&lt;contributors&gt;&lt;authors&gt;&lt;author&gt;Coleman, David C.&lt;/author&gt;&lt;author&gt;Crossley Jr, D. A.&lt;/author&gt;&lt;author&gt;Hendrix, Paul F.&lt;/author&gt;&lt;/authors&gt;&lt;/contributors&gt;&lt;titles&gt;&lt;title&gt;Fundamentals of soil ecology&lt;/title&gt;&lt;/titles&gt;&lt;pages&gt;386-386&lt;/pages&gt;&lt;edition&gt;Second&lt;/edition&gt;&lt;dates&gt;&lt;year&gt;2004&lt;/year&gt;&lt;/dates&gt;&lt;pub-location&gt;Boston&lt;/pub-location&gt;&lt;publisher&gt;Academic Press&lt;/publisher&gt;&lt;urls&gt;&lt;/urls&gt;&lt;/record&gt;&lt;/Cite&gt;&lt;/EndNote&gt;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51" w:tooltip="Petranka, 1998 #2126" w:history="1">
        <w:r w:rsidR="00443EB3">
          <w:rPr>
            <w:rFonts w:ascii="Times New Roman" w:hAnsi="Times New Roman" w:cs="Times New Roman"/>
            <w:noProof/>
          </w:rPr>
          <w:t>Petranka 1998</w:t>
        </w:r>
      </w:hyperlink>
      <w:r w:rsidR="00B12D6F">
        <w:rPr>
          <w:rFonts w:ascii="Times New Roman" w:hAnsi="Times New Roman" w:cs="Times New Roman"/>
          <w:noProof/>
        </w:rPr>
        <w:t xml:space="preserve">, </w:t>
      </w:r>
      <w:hyperlink w:anchor="_ENREF_8" w:tooltip="Coleman, 2004 #490" w:history="1">
        <w:r w:rsidR="00443EB3">
          <w:rPr>
            <w:rFonts w:ascii="Times New Roman" w:hAnsi="Times New Roman" w:cs="Times New Roman"/>
            <w:noProof/>
          </w:rPr>
          <w:t>Coleman et al. 2004</w:t>
        </w:r>
      </w:hyperlink>
      <w:r w:rsidR="00B12D6F">
        <w:rPr>
          <w:rFonts w:ascii="Times New Roman" w:hAnsi="Times New Roman" w:cs="Times New Roman"/>
          <w:noProof/>
        </w:rPr>
        <w:t>)</w:t>
      </w:r>
      <w:r w:rsidR="00B12D6F">
        <w:rPr>
          <w:rFonts w:ascii="Times New Roman" w:hAnsi="Times New Roman" w:cs="Times New Roman"/>
        </w:rPr>
        <w:fldChar w:fldCharType="end"/>
      </w:r>
      <w:r w:rsidR="00E94CD2">
        <w:rPr>
          <w:rFonts w:ascii="Times New Roman" w:hAnsi="Times New Roman" w:cs="Times New Roman"/>
        </w:rPr>
        <w:t xml:space="preserve"> and cool, moist microhabitats that prevent desiccation</w:t>
      </w:r>
      <w:r w:rsidR="00B66472">
        <w:rPr>
          <w:rFonts w:ascii="Times New Roman" w:hAnsi="Times New Roman" w:cs="Times New Roman"/>
        </w:rPr>
        <w:t xml:space="preserve"> </w:t>
      </w:r>
      <w:r w:rsidR="00B66472">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B66472">
        <w:rPr>
          <w:rFonts w:ascii="Times New Roman" w:hAnsi="Times New Roman" w:cs="Times New Roman"/>
        </w:rPr>
      </w:r>
      <w:r w:rsidR="00B66472">
        <w:rPr>
          <w:rFonts w:ascii="Times New Roman" w:hAnsi="Times New Roman" w:cs="Times New Roman"/>
        </w:rPr>
        <w:fldChar w:fldCharType="separate"/>
      </w:r>
      <w:r w:rsidR="00B66472">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66472">
        <w:rPr>
          <w:rFonts w:ascii="Times New Roman" w:hAnsi="Times New Roman" w:cs="Times New Roman"/>
          <w:noProof/>
        </w:rPr>
        <w:t xml:space="preserve">, </w:t>
      </w:r>
      <w:hyperlink w:anchor="_ENREF_56" w:tooltip="Rittenhouse, 2008 #2336" w:history="1">
        <w:r w:rsidR="00443EB3">
          <w:rPr>
            <w:rFonts w:ascii="Times New Roman" w:hAnsi="Times New Roman" w:cs="Times New Roman"/>
            <w:noProof/>
          </w:rPr>
          <w:t>Rittenhouse et al. 2008</w:t>
        </w:r>
      </w:hyperlink>
      <w:r w:rsidR="00B66472">
        <w:rPr>
          <w:rFonts w:ascii="Times New Roman" w:hAnsi="Times New Roman" w:cs="Times New Roman"/>
          <w:noProof/>
        </w:rPr>
        <w:t xml:space="preserve">, </w:t>
      </w:r>
      <w:hyperlink w:anchor="_ENREF_49" w:tooltip="Peterman, 2013 #197" w:history="1">
        <w:r w:rsidR="00443EB3">
          <w:rPr>
            <w:rFonts w:ascii="Times New Roman" w:hAnsi="Times New Roman" w:cs="Times New Roman"/>
            <w:noProof/>
          </w:rPr>
          <w:t>Peterman et al. 2013</w:t>
        </w:r>
      </w:hyperlink>
      <w:r w:rsidR="00B66472">
        <w:rPr>
          <w:rFonts w:ascii="Times New Roman" w:hAnsi="Times New Roman" w:cs="Times New Roman"/>
          <w:noProof/>
        </w:rPr>
        <w:t xml:space="preserve">, </w:t>
      </w:r>
      <w:hyperlink w:anchor="_ENREF_50" w:tooltip="Peterman, 2014 #204" w:history="1">
        <w:r w:rsidR="00443EB3">
          <w:rPr>
            <w:rFonts w:ascii="Times New Roman" w:hAnsi="Times New Roman" w:cs="Times New Roman"/>
            <w:noProof/>
          </w:rPr>
          <w:t>Peterman and Semlitsch 2014</w:t>
        </w:r>
      </w:hyperlink>
      <w:r w:rsidR="00B66472">
        <w:rPr>
          <w:rFonts w:ascii="Times New Roman" w:hAnsi="Times New Roman" w:cs="Times New Roman"/>
          <w:noProof/>
        </w:rPr>
        <w:t>)</w:t>
      </w:r>
      <w:r w:rsidR="00B66472">
        <w:rPr>
          <w:rFonts w:ascii="Times New Roman" w:hAnsi="Times New Roman" w:cs="Times New Roman"/>
        </w:rPr>
        <w:fldChar w:fldCharType="end"/>
      </w:r>
      <w:r w:rsidR="00E94CD2">
        <w:rPr>
          <w:rFonts w:ascii="Times New Roman" w:hAnsi="Times New Roman" w:cs="Times New Roman"/>
        </w:rPr>
        <w:t>.</w:t>
      </w:r>
      <w:r w:rsidR="00152023">
        <w:rPr>
          <w:rFonts w:ascii="Times New Roman" w:hAnsi="Times New Roman" w:cs="Times New Roman"/>
        </w:rPr>
        <w:t xml:space="preserve"> </w:t>
      </w:r>
      <w:proofErr w:type="spellStart"/>
      <w:r w:rsidR="00E94CD2">
        <w:rPr>
          <w:rFonts w:ascii="Times New Roman" w:hAnsi="Times New Roman" w:cs="Times New Roman"/>
          <w:i/>
        </w:rPr>
        <w:t>Desmognathus</w:t>
      </w:r>
      <w:proofErr w:type="spellEnd"/>
      <w:r w:rsidR="00E94CD2">
        <w:rPr>
          <w:rFonts w:ascii="Times New Roman" w:hAnsi="Times New Roman" w:cs="Times New Roman"/>
          <w:i/>
        </w:rPr>
        <w:t xml:space="preserve"> </w:t>
      </w:r>
      <w:proofErr w:type="spellStart"/>
      <w:r w:rsidR="00E94CD2">
        <w:rPr>
          <w:rFonts w:ascii="Times New Roman" w:hAnsi="Times New Roman" w:cs="Times New Roman"/>
          <w:i/>
        </w:rPr>
        <w:t>wrighti</w:t>
      </w:r>
      <w:proofErr w:type="spellEnd"/>
      <w:r w:rsidR="00E94CD2">
        <w:rPr>
          <w:rFonts w:ascii="Times New Roman" w:hAnsi="Times New Roman" w:cs="Times New Roman"/>
        </w:rPr>
        <w:t xml:space="preserve"> were found on sites with steeper </w:t>
      </w:r>
      <w:commentRangeStart w:id="16"/>
      <w:commentRangeStart w:id="17"/>
      <w:commentRangeStart w:id="18"/>
      <w:r w:rsidR="00E94CD2">
        <w:rPr>
          <w:rFonts w:ascii="Times New Roman" w:hAnsi="Times New Roman" w:cs="Times New Roman"/>
        </w:rPr>
        <w:t>slopes</w:t>
      </w:r>
      <w:commentRangeEnd w:id="16"/>
      <w:r w:rsidR="005D5534">
        <w:rPr>
          <w:rStyle w:val="CommentReference"/>
        </w:rPr>
        <w:commentReference w:id="16"/>
      </w:r>
      <w:commentRangeEnd w:id="17"/>
      <w:commentRangeEnd w:id="18"/>
      <w:r w:rsidR="0050336F">
        <w:rPr>
          <w:rStyle w:val="CommentReference"/>
        </w:rPr>
        <w:commentReference w:id="17"/>
      </w:r>
      <w:r w:rsidR="00763D39">
        <w:rPr>
          <w:rStyle w:val="CommentReference"/>
        </w:rPr>
        <w:commentReference w:id="18"/>
      </w:r>
      <w:r w:rsidR="00E94CD2">
        <w:rPr>
          <w:rFonts w:ascii="Times New Roman" w:hAnsi="Times New Roman" w:cs="Times New Roman"/>
        </w:rPr>
        <w:t xml:space="preserve">. </w:t>
      </w:r>
      <w:r w:rsidR="00152023">
        <w:rPr>
          <w:rFonts w:ascii="Times New Roman" w:hAnsi="Times New Roman" w:cs="Times New Roman"/>
          <w:i/>
        </w:rPr>
        <w:t xml:space="preserve">Eurycea </w:t>
      </w:r>
      <w:proofErr w:type="spellStart"/>
      <w:r w:rsidR="00152023">
        <w:rPr>
          <w:rFonts w:ascii="Times New Roman" w:hAnsi="Times New Roman" w:cs="Times New Roman"/>
          <w:i/>
        </w:rPr>
        <w:t>wilderae</w:t>
      </w:r>
      <w:proofErr w:type="spellEnd"/>
      <w:r w:rsidR="00152023">
        <w:rPr>
          <w:rFonts w:ascii="Times New Roman" w:hAnsi="Times New Roman" w:cs="Times New Roman"/>
        </w:rPr>
        <w:t xml:space="preserve"> occurred in higher abundance at sites close to streams, which was expected based on breeding habitat requirements and previous research showing that the majority of the</w:t>
      </w:r>
      <w:r w:rsidR="00B66472">
        <w:rPr>
          <w:rFonts w:ascii="Times New Roman" w:hAnsi="Times New Roman" w:cs="Times New Roman"/>
        </w:rPr>
        <w:t xml:space="preserve"> population is typically within 43</w:t>
      </w:r>
      <w:r w:rsidR="00152023">
        <w:rPr>
          <w:rFonts w:ascii="Times New Roman" w:hAnsi="Times New Roman" w:cs="Times New Roman"/>
        </w:rPr>
        <w:t xml:space="preserve"> m of a stream</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152023">
        <w:rPr>
          <w:rFonts w:ascii="Times New Roman" w:hAnsi="Times New Roman" w:cs="Times New Roman"/>
        </w:rPr>
        <w:t xml:space="preserve">. </w:t>
      </w:r>
    </w:p>
    <w:p w14:paraId="18CFE1D6" w14:textId="71CE448A" w:rsidR="00362254" w:rsidRDefault="007645CA" w:rsidP="00F16FAA">
      <w:pPr>
        <w:spacing w:line="480" w:lineRule="auto"/>
        <w:ind w:firstLine="720"/>
        <w:rPr>
          <w:rFonts w:ascii="Times New Roman" w:hAnsi="Times New Roman" w:cs="Times New Roman"/>
        </w:rPr>
      </w:pPr>
      <w:r>
        <w:rPr>
          <w:rFonts w:ascii="Times New Roman" w:hAnsi="Times New Roman" w:cs="Times New Roman"/>
        </w:rPr>
        <w:t xml:space="preserve">By incorporating site-specific variables related to abundance, our abundance estimates for species across the elevational gradient resulted in smoother, continuous abundance-elevation relationships. In contrast, when we condense our survey data to binary occurrence data, we see strong threshold effects predicting presence-absence of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rPr>
        <w:t xml:space="preserve">. Such </w:t>
      </w:r>
      <w:r>
        <w:rPr>
          <w:rFonts w:ascii="Times New Roman" w:hAnsi="Times New Roman" w:cs="Times New Roman"/>
        </w:rPr>
        <w:lastRenderedPageBreak/>
        <w:t xml:space="preserve">information is minimally informative for monitoring population change, as </w:t>
      </w:r>
      <w:r w:rsidR="007F74FC">
        <w:rPr>
          <w:rFonts w:ascii="Times New Roman" w:hAnsi="Times New Roman" w:cs="Times New Roman"/>
        </w:rPr>
        <w:t>it will only accommodate inferences about colonization or extinction, and not reveal gradual increases or decreases in abundance through time.</w:t>
      </w:r>
      <w:r w:rsidR="00984751">
        <w:rPr>
          <w:rFonts w:ascii="Times New Roman" w:hAnsi="Times New Roman" w:cs="Times New Roman"/>
        </w:rPr>
        <w:t xml:space="preserve"> This finding, while perhaps intuitive, emphasizes the need for monitoring data to be collected in a manner suitable generating unbiased estimates of abundance. </w:t>
      </w:r>
      <w:r w:rsidR="00F16FAA">
        <w:rPr>
          <w:rFonts w:ascii="Times New Roman" w:hAnsi="Times New Roman" w:cs="Times New Roman"/>
        </w:rPr>
        <w:t xml:space="preserve">Improving abundance estimates and reducing bias by accounting for imperfect detection is critical in evaluating population declines and range shifts. Without accounting for the imperfect detection, the observation process and the ecological processes are confounded, thereby obfuscating changes in population state. This confounding of uncertainties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&lt;EndNote&gt;&lt;Cite&gt;&lt;Author&gt;Nichols&lt;/Author&gt;&lt;Year&gt;2011&lt;/Year&gt;&lt;RecNum&gt;1956&lt;/RecNum&gt;&lt;DisplayText&gt;(Nichols et al. 2011)&lt;/DisplayText&gt;&lt;record&gt;&lt;rec-number&gt;1956&lt;/rec-number&gt;&lt;foreign-keys&gt;&lt;key app="EN" db-id="zas5rfr93d2e5cepwtupt99sawsf5rve2f9f" timestamp="1454955795"&gt;1956&lt;/key&gt;&lt;/foreign-keys&gt;&lt;ref-type name="Journal Article"&gt;17&lt;/ref-type&gt;&lt;contributors&gt;&lt;authors&gt;&lt;author&gt;Nichols, James D.&lt;/author&gt;&lt;author&gt;Koneff, Mark D.&lt;/author&gt;&lt;author&gt;Heglund, Patricia J.&lt;/author&gt;&lt;author&gt;Knutson, Melinda G.&lt;/author&gt;&lt;author&gt;Seamans, Mark E.&lt;/author&gt;&lt;author&gt;Lyons, James E.&lt;/author&gt;&lt;author&gt;Morton, John M.&lt;/author&gt;&lt;author&gt;Jones, Malcolm T.&lt;/author&gt;&lt;author&gt;Boomer, G. Scott&lt;/author&gt;&lt;author&gt;Williams, Byron K.&lt;/author&gt;&lt;/authors&gt;&lt;/contributors&gt;&lt;titles&gt;&lt;title&gt;Climate change, uncertainty, and natural resource management&lt;/title&gt;&lt;secondary-title&gt;Journal of Wildlife Management&lt;/secondary-title&gt;&lt;/titles&gt;&lt;periodical&gt;&lt;full-title&gt;Journal of Wildlife Management&lt;/full-title&gt;&lt;/periodical&gt;&lt;pages&gt;6-18&lt;/pages&gt;&lt;volume&gt;75&lt;/volume&gt;&lt;number&gt;1&lt;/number&gt;&lt;keywords&gt;&lt;keyword&gt;adaptive management&lt;/keyword&gt;&lt;keyword&gt;climate change&lt;/keyword&gt;&lt;keyword&gt;nonstationarity&lt;/keyword&gt;&lt;keyword&gt;structured decision-making&lt;/keyword&gt;&lt;keyword&gt;uncertainty&lt;/keyword&gt;&lt;/keywords&gt;&lt;dates&gt;&lt;year&gt;2011&lt;/year&gt;&lt;/dates&gt;&lt;isbn&gt;1937-2817&lt;/isbn&gt;&lt;urls&gt;&lt;pdf-urls&gt;&lt;url&gt;file:///Users/Dan/Documents/Mendeley Desktop/Nichols et al._2011_Climate change, uncertainty, and natural resource management.pdf&lt;/url&gt;&lt;/pdf-urls&gt;&lt;/urls&gt;&lt;electronic-resource-num&gt;10.1002/jwmg.33&lt;/electronic-resource-num&gt;&lt;/record&gt;&lt;/Cite&gt;&lt;/EndNote&gt;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46" w:tooltip="Nichols, 2011 #1956" w:history="1">
        <w:r w:rsidR="00443EB3">
          <w:rPr>
            <w:rFonts w:ascii="Times New Roman" w:hAnsi="Times New Roman" w:cs="Times New Roman"/>
            <w:noProof/>
          </w:rPr>
          <w:t>Nichols et al. 2011</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xml:space="preserve"> can reduce the ability to detect population trends or changes in range edges or centroids</w:t>
      </w:r>
      <w:r w:rsidR="006D0EC0">
        <w:rPr>
          <w:rFonts w:ascii="Times New Roman" w:hAnsi="Times New Roman" w:cs="Times New Roman"/>
        </w:rPr>
        <w:t xml:space="preserve"> </w:t>
      </w:r>
      <w:r w:rsidR="002637F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&lt;EndNote&gt;&lt;Cite&gt;&lt;Author&gt;Tingley&lt;/Author&gt;&lt;Year&gt;2009&lt;/Year&gt;&lt;RecNum&gt;2797&lt;/RecNum&gt;&lt;DisplayText&gt;(Tingley and Beissinger 2009b)&lt;/DisplayText&gt;&lt;record&gt;&lt;rec-number&gt;2797&lt;/rec-number&gt;&lt;foreign-keys&gt;&lt;key app="EN" db-id="zas5rfr93d2e5cepwtupt99sawsf5rve2f9f" timestamp="1454955799"&gt;2797&lt;/key&gt;&lt;/foreign-keys&gt;&lt;ref-type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 Evolution&lt;/secondary-title&gt;&lt;/titles&gt;&lt;periodical&gt;&lt;full-title&gt;Trends In Ecology &amp;amp; Evolution&lt;/full-title&gt;&lt;/periodical&gt;&lt;pages&gt;625-633&lt;/pages&gt;&lt;volume&gt;24&lt;/volume&gt;&lt;number&gt;11&lt;/number&gt;&lt;dates&gt;&lt;year&gt;2009&lt;/year&gt;&lt;/dates&gt;&lt;publisher&gt;Elsevier Ltd&lt;/publisher&gt;&lt;isbn&gt;0169-5347&lt;/isbn&gt;&lt;urls&gt;&lt;related-urls&gt;&lt;url&gt;http://linkinghub.elsevier.com/retrieve/pii/S0169534709002006&lt;/url&gt;&lt;url&gt;papers2://publication/doi/10.1016/j.tree.2009.05.009&lt;/url&gt;&lt;url&gt;http://www.sciencedirect.com/science/article/pii/S0169534709002006&lt;/url&gt;&lt;/related-urls&gt;&lt;pdf-urls&gt;&lt;url&gt;file:///Users/Dan/Documents/Mendeley Desktop//Tingley, Beissinger_2009_Detecting range shifts from historical species occurrences new perspectives on old data.pdf&lt;/url&gt;&lt;/pdf-urls&gt;&lt;/urls&gt;&lt;electronic-resource-num&gt;10.1016/j.tree.2009.05.009&lt;/electronic-resource-num&gt;&lt;/record&gt;&lt;/Cite&gt;&lt;/EndNote&gt;</w:instrText>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Tingley and Beissinger 2009b</w:t>
        </w:r>
      </w:hyperlink>
      <w:r w:rsidR="004A0617">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This is especially important in monitoring programs and assessments of at risk species, such as high elevation species, which have been suggested as especially vulnerable to climate change</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2637F2">
        <w:rPr>
          <w:rFonts w:ascii="Times New Roman" w:hAnsi="Times New Roman" w:cs="Times New Roman"/>
          <w:noProof/>
        </w:rPr>
        <w:t xml:space="preserve">, </w:t>
      </w:r>
      <w:hyperlink w:anchor="_ENREF_30" w:tooltip="Laurance, 2011 #1519" w:history="1">
        <w:r w:rsidR="00443EB3">
          <w:rPr>
            <w:rFonts w:ascii="Times New Roman" w:hAnsi="Times New Roman" w:cs="Times New Roman"/>
            <w:noProof/>
          </w:rPr>
          <w:t>Laurance et al. 2011b</w:t>
        </w:r>
      </w:hyperlink>
      <w:r w:rsidR="002637F2">
        <w:rPr>
          <w:rFonts w:ascii="Times New Roman" w:hAnsi="Times New Roman" w:cs="Times New Roman"/>
          <w:noProof/>
        </w:rPr>
        <w:t>)</w:t>
      </w:r>
      <w:r w:rsidR="002637F2">
        <w:rPr>
          <w:rFonts w:ascii="Times New Roman" w:hAnsi="Times New Roman" w:cs="Times New Roman"/>
        </w:rPr>
        <w:fldChar w:fldCharType="end"/>
      </w:r>
      <w:r w:rsidR="006D0EC0">
        <w:rPr>
          <w:rFonts w:ascii="Times New Roman" w:hAnsi="Times New Roman" w:cs="Times New Roman"/>
        </w:rPr>
        <w:t xml:space="preserve"> </w:t>
      </w:r>
      <w:r w:rsidR="00F16FAA">
        <w:rPr>
          <w:rFonts w:ascii="Times New Roman" w:hAnsi="Times New Roman" w:cs="Times New Roman"/>
        </w:rPr>
        <w:t>and ectothermic vertebrates, such as amphibians, have a disproportionally high number of high elevation specialists compare</w:t>
      </w:r>
      <w:r w:rsidR="00984751">
        <w:rPr>
          <w:rFonts w:ascii="Times New Roman" w:hAnsi="Times New Roman" w:cs="Times New Roman"/>
        </w:rPr>
        <w:t>d</w:t>
      </w:r>
      <w:r w:rsidR="00F16FAA">
        <w:rPr>
          <w:rFonts w:ascii="Times New Roman" w:hAnsi="Times New Roman" w:cs="Times New Roman"/>
        </w:rPr>
        <w:t xml:space="preserve"> to other taxa </w:t>
      </w:r>
      <w:r w:rsidR="00F16FAA">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F16FAA">
        <w:rPr>
          <w:rFonts w:ascii="Times New Roman" w:hAnsi="Times New Roman" w:cs="Times New Roman"/>
        </w:rPr>
      </w:r>
      <w:r w:rsidR="00F16FAA">
        <w:rPr>
          <w:rFonts w:ascii="Times New Roman" w:hAnsi="Times New Roman" w:cs="Times New Roman"/>
        </w:rPr>
        <w:fldChar w:fldCharType="separate"/>
      </w:r>
      <w:r w:rsidR="00F16FAA">
        <w:rPr>
          <w:rFonts w:ascii="Times New Roman" w:hAnsi="Times New Roman" w:cs="Times New Roman"/>
          <w:noProof/>
        </w:rPr>
        <w:t>(</w:t>
      </w:r>
      <w:hyperlink w:anchor="_ENREF_30" w:tooltip="Laurance, 2011 #1519" w:history="1">
        <w:r w:rsidR="00443EB3">
          <w:rPr>
            <w:rFonts w:ascii="Times New Roman" w:hAnsi="Times New Roman" w:cs="Times New Roman"/>
            <w:noProof/>
          </w:rPr>
          <w:t>Laurance et al. 2011b</w:t>
        </w:r>
      </w:hyperlink>
      <w:r w:rsidR="00F16FAA">
        <w:rPr>
          <w:rFonts w:ascii="Times New Roman" w:hAnsi="Times New Roman" w:cs="Times New Roman"/>
          <w:noProof/>
        </w:rPr>
        <w:t>)</w:t>
      </w:r>
      <w:r w:rsidR="00F16FAA">
        <w:rPr>
          <w:rFonts w:ascii="Times New Roman" w:hAnsi="Times New Roman" w:cs="Times New Roman"/>
        </w:rPr>
        <w:fldChar w:fldCharType="end"/>
      </w:r>
      <w:r w:rsidR="00F16FAA">
        <w:rPr>
          <w:rFonts w:ascii="Times New Roman" w:hAnsi="Times New Roman" w:cs="Times New Roman"/>
        </w:rPr>
        <w:t>. Amphibians are also difficult to observe, owing to their generally small size, cryptic coloration, and the fossorial nature of many species. Their activity is also a function of environmental conditions</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24" w:tooltip="Keen, 1984 #1401" w:history="1">
        <w:r w:rsidR="00443EB3">
          <w:rPr>
            <w:rFonts w:ascii="Times New Roman" w:hAnsi="Times New Roman" w:cs="Times New Roman"/>
            <w:noProof/>
          </w:rPr>
          <w:t>Keen 1984</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Therefore, accounting for variability in the activity and observation process is critical in understanding the true abundance and distributions of amphibian species. For these reasons, t</w:t>
      </w:r>
      <w:r w:rsidR="00626642">
        <w:rPr>
          <w:rFonts w:ascii="Times New Roman" w:hAnsi="Times New Roman" w:cs="Times New Roman"/>
        </w:rPr>
        <w:t>here has been considerable concern recently regarding the utility of analyses not accounting for imperfect detection when making inference about species abu</w:t>
      </w:r>
      <w:r w:rsidR="006D0EC0">
        <w:rPr>
          <w:rFonts w:ascii="Times New Roman" w:hAnsi="Times New Roman" w:cs="Times New Roman"/>
        </w:rPr>
        <w:t xml:space="preserve">ndances and distributions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4" w:tooltip="Royle, 2008 #2398" w:history="1">
        <w:r w:rsidR="00443EB3">
          <w:rPr>
            <w:rFonts w:ascii="Times New Roman" w:hAnsi="Times New Roman" w:cs="Times New Roman"/>
            <w:noProof/>
          </w:rPr>
          <w:t>Royle and Dorazio 2008</w:t>
        </w:r>
      </w:hyperlink>
      <w:r w:rsidR="002637F2">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626642">
        <w:rPr>
          <w:rFonts w:ascii="Times New Roman" w:hAnsi="Times New Roman" w:cs="Times New Roman"/>
        </w:rPr>
        <w:t xml:space="preserve">. The use of historical presence-only or single-visit presence-absence data limits the ability to make inference about range changes over time </w:t>
      </w:r>
      <w:r w:rsidR="002637F2">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 xml:space="preserve">Tingley and Beissinger </w:t>
        </w:r>
        <w:r w:rsidR="00443EB3">
          <w:rPr>
            <w:rFonts w:ascii="Times New Roman" w:hAnsi="Times New Roman" w:cs="Times New Roman"/>
            <w:noProof/>
          </w:rPr>
          <w:lastRenderedPageBreak/>
          <w:t>2009b</w:t>
        </w:r>
      </w:hyperlink>
      <w:r w:rsidR="004A0617">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4A0617">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626642">
        <w:rPr>
          <w:rFonts w:ascii="Times New Roman" w:hAnsi="Times New Roman" w:cs="Times New Roman"/>
        </w:rPr>
        <w:t>We lacked systematic historical data to evaluate range changes over time, but we</w:t>
      </w:r>
      <w:r w:rsidR="003E4C5A">
        <w:rPr>
          <w:rFonts w:ascii="Times New Roman" w:hAnsi="Times New Roman" w:cs="Times New Roman"/>
        </w:rPr>
        <w:t xml:space="preserve"> have now</w:t>
      </w:r>
      <w:r w:rsidR="00626642">
        <w:rPr>
          <w:rFonts w:ascii="Times New Roman" w:hAnsi="Times New Roman" w:cs="Times New Roman"/>
        </w:rPr>
        <w:t xml:space="preserve"> established a </w:t>
      </w:r>
      <w:r w:rsidR="003E4C5A">
        <w:rPr>
          <w:rFonts w:ascii="Times New Roman" w:hAnsi="Times New Roman" w:cs="Times New Roman"/>
        </w:rPr>
        <w:t xml:space="preserve">rigorous </w:t>
      </w:r>
      <w:r w:rsidR="00626642">
        <w:rPr>
          <w:rFonts w:ascii="Times New Roman" w:hAnsi="Times New Roman" w:cs="Times New Roman"/>
        </w:rPr>
        <w:t>method of sampling and analysis to detect future changes in abundance and distribution</w:t>
      </w:r>
      <w:r w:rsidR="003E4C5A">
        <w:rPr>
          <w:rFonts w:ascii="Times New Roman" w:hAnsi="Times New Roman" w:cs="Times New Roman"/>
        </w:rPr>
        <w:t>, and have highlighted the importance of collecting abundance data over occurrence data.</w:t>
      </w:r>
    </w:p>
    <w:p w14:paraId="7EDF0041" w14:textId="4E5E8A89" w:rsidR="00596935" w:rsidRDefault="00843FA9" w:rsidP="00094C5F">
      <w:pPr>
        <w:spacing w:line="480" w:lineRule="auto"/>
        <w:ind w:firstLine="720"/>
        <w:rPr>
          <w:rFonts w:ascii="Times New Roman" w:hAnsi="Times New Roman" w:cs="Times New Roman"/>
        </w:rPr>
      </w:pPr>
      <w:r>
        <w:rPr>
          <w:rFonts w:ascii="Times New Roman" w:hAnsi="Times New Roman" w:cs="Times New Roman"/>
        </w:rPr>
        <w:t>In addition to improving the precision of abundance estimates and reducing bias, important information can be gained from modeling the detection process. This is particularly true when the detection is more a function of animal activity and less influenced by observer traits or at least when these components of detection can be separated. In our study, t</w:t>
      </w:r>
      <w:r w:rsidR="00152023">
        <w:rPr>
          <w:rFonts w:ascii="Times New Roman" w:hAnsi="Times New Roman" w:cs="Times New Roman"/>
        </w:rPr>
        <w:t>emperature, precipitation, relative humidity, and herbaceous ground cover all influenced the probability of detection (</w:t>
      </w:r>
      <w:r w:rsidR="003C6DD0">
        <w:rPr>
          <w:rFonts w:ascii="Times New Roman" w:hAnsi="Times New Roman" w:cs="Times New Roman"/>
        </w:rPr>
        <w:t xml:space="preserve">Table </w:t>
      </w:r>
      <w:r w:rsidR="00152023">
        <w:rPr>
          <w:rFonts w:ascii="Times New Roman" w:hAnsi="Times New Roman" w:cs="Times New Roman"/>
        </w:rPr>
        <w:t>2).</w:t>
      </w:r>
      <w:r>
        <w:rPr>
          <w:rFonts w:ascii="Times New Roman" w:hAnsi="Times New Roman" w:cs="Times New Roman"/>
        </w:rPr>
        <w:t xml:space="preserve"> All of these variables with the exception of ground cover are likely more related to salamander surface activity and less influence on the observer’s ability to locate individuals.</w:t>
      </w:r>
      <w:r w:rsidR="004C59A1">
        <w:rPr>
          <w:rFonts w:ascii="Times New Roman" w:hAnsi="Times New Roman" w:cs="Times New Roman"/>
        </w:rPr>
        <w:t xml:space="preserve"> </w:t>
      </w:r>
      <w:r>
        <w:rPr>
          <w:rFonts w:ascii="Times New Roman" w:hAnsi="Times New Roman" w:cs="Times New Roman"/>
        </w:rPr>
        <w:t xml:space="preserve">Therefore, we can infer that </w:t>
      </w:r>
      <w:r>
        <w:rPr>
          <w:rFonts w:ascii="Times New Roman" w:hAnsi="Times New Roman" w:cs="Times New Roman"/>
          <w:i/>
        </w:rPr>
        <w:t>P.</w:t>
      </w:r>
      <w:r w:rsidR="004C59A1">
        <w:rPr>
          <w:rFonts w:ascii="Times New Roman" w:hAnsi="Times New Roman" w:cs="Times New Roman"/>
          <w:i/>
        </w:rPr>
        <w:t xml:space="preserve"> </w:t>
      </w:r>
      <w:proofErr w:type="spellStart"/>
      <w:r w:rsidR="004C59A1">
        <w:rPr>
          <w:rFonts w:ascii="Times New Roman" w:hAnsi="Times New Roman" w:cs="Times New Roman"/>
          <w:i/>
        </w:rPr>
        <w:t>jordani</w:t>
      </w:r>
      <w:proofErr w:type="spellEnd"/>
      <w:r w:rsidR="00152023">
        <w:rPr>
          <w:rFonts w:ascii="Times New Roman" w:hAnsi="Times New Roman" w:cs="Times New Roman"/>
        </w:rPr>
        <w:t xml:space="preserve"> </w:t>
      </w:r>
      <w:r w:rsidR="004C59A1">
        <w:rPr>
          <w:rFonts w:ascii="Times New Roman" w:hAnsi="Times New Roman" w:cs="Times New Roman"/>
        </w:rPr>
        <w:t xml:space="preserve">and </w:t>
      </w:r>
      <w:r w:rsidR="004C59A1">
        <w:rPr>
          <w:rFonts w:ascii="Times New Roman" w:hAnsi="Times New Roman" w:cs="Times New Roman"/>
          <w:i/>
        </w:rPr>
        <w:t xml:space="preserve">E. </w:t>
      </w:r>
      <w:proofErr w:type="spellStart"/>
      <w:r w:rsidR="004C59A1">
        <w:rPr>
          <w:rFonts w:ascii="Times New Roman" w:hAnsi="Times New Roman" w:cs="Times New Roman"/>
          <w:i/>
        </w:rPr>
        <w:t>wilderae</w:t>
      </w:r>
      <w:proofErr w:type="spellEnd"/>
      <w:r w:rsidR="004C59A1">
        <w:rPr>
          <w:rFonts w:ascii="Times New Roman" w:hAnsi="Times New Roman" w:cs="Times New Roman"/>
        </w:rPr>
        <w:t xml:space="preserve"> </w:t>
      </w:r>
      <w:commentRangeStart w:id="19"/>
      <w:r w:rsidR="004C59A1">
        <w:rPr>
          <w:rFonts w:ascii="Times New Roman" w:hAnsi="Times New Roman" w:cs="Times New Roman"/>
        </w:rPr>
        <w:t>exhibited an optimal temperature for surface activity</w:t>
      </w:r>
      <w:commentRangeEnd w:id="19"/>
      <w:r w:rsidR="009A305C">
        <w:rPr>
          <w:rStyle w:val="CommentReference"/>
        </w:rPr>
        <w:commentReference w:id="19"/>
      </w:r>
      <w:r w:rsidR="004C59A1">
        <w:rPr>
          <w:rFonts w:ascii="Times New Roman" w:hAnsi="Times New Roman" w:cs="Times New Roman"/>
        </w:rPr>
        <w:t xml:space="preserve">, as indicated by the significant negative squared term in the detection sub-model. This has similarly been identified for </w:t>
      </w:r>
      <w:proofErr w:type="spellStart"/>
      <w:r w:rsidR="004C59A1">
        <w:rPr>
          <w:rFonts w:ascii="Times New Roman" w:hAnsi="Times New Roman" w:cs="Times New Roman"/>
          <w:i/>
        </w:rPr>
        <w:t>Plethodon</w:t>
      </w:r>
      <w:proofErr w:type="spellEnd"/>
      <w:r w:rsidR="004C59A1">
        <w:rPr>
          <w:rFonts w:ascii="Times New Roman" w:hAnsi="Times New Roman" w:cs="Times New Roman"/>
          <w:i/>
        </w:rPr>
        <w:t xml:space="preserve"> </w:t>
      </w:r>
      <w:proofErr w:type="spellStart"/>
      <w:r w:rsidR="004C59A1">
        <w:rPr>
          <w:rFonts w:ascii="Times New Roman" w:hAnsi="Times New Roman" w:cs="Times New Roman"/>
          <w:i/>
        </w:rPr>
        <w:t>cinereus</w:t>
      </w:r>
      <w:proofErr w:type="spellEnd"/>
      <w:r w:rsidR="004C59A1">
        <w:rPr>
          <w:rFonts w:ascii="Times New Roman" w:hAnsi="Times New Roman" w:cs="Times New Roman"/>
        </w:rPr>
        <w:t xml:space="preserve"> in the northeastern U.S.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&lt;EndNote&gt;&lt;Cite&gt;&lt;Author&gt;Hocking&lt;/Author&gt;&lt;Year&gt;2013&lt;/Year&gt;&lt;RecNum&gt;1197&lt;/RecNum&gt;&lt;DisplayText&gt;(Hocking et al. 2013)&lt;/DisplayText&gt;&lt;record&gt;&lt;rec-number&gt;1197&lt;/rec-number&gt;&lt;foreign-keys&gt;&lt;key app="EN" db-id="zas5rfr93d2e5cepwtupt99sawsf5rve2f9f" timestamp="1454955793"&gt;1197&lt;/key&gt;&lt;/foreign-keys&gt;&lt;ref-type name="Journal Article"&gt;17&lt;/ref-type&gt;&lt;contributors&gt;&lt;authors&gt;&lt;author&gt;Hocking, Daniel J.&lt;/author&gt;&lt;author&gt;Babbitt, Kimberly J.&lt;/author&gt;&lt;author&gt;Yamasaki, Mariko&lt;/author&gt;&lt;/authors&gt;&lt;/contributors&gt;&lt;titles&gt;&lt;title&gt;Comparison of silvicultural and natural disturbance effects on terrestrial salamanders in northern hardwood forests&lt;/title&gt;&lt;secondary-title&gt;Biological Conservation&lt;/secondary-title&gt;&lt;/titles&gt;&lt;periodical&gt;&lt;full-title&gt;Biological Conservation&lt;/full-title&gt;&lt;/periodical&gt;&lt;pages&gt;194-202&lt;/pages&gt;&lt;volume&gt;167&lt;/volume&gt;&lt;number&gt;1985&lt;/number&gt;&lt;dates&gt;&lt;year&gt;2013&lt;/year&gt;&lt;/dates&gt;&lt;urls&gt;&lt;related-urls&gt;&lt;url&gt;http://linkinghub.elsevier.com/retrieve/pii/S0006320713002802&lt;/url&gt;&lt;/related-urls&gt;&lt;pdf-urls&gt;&lt;url&gt;file:///Users/Dan/Documents/Mendeley Desktop/Hocking, Babbitt, Yamasaki_2013_Comparison of silvicultural and natural disturbance effects on terrestrial salamanders in northern ha(2).pdf&lt;/url&gt;&lt;/pdf-urls&gt;&lt;/urls&gt;&lt;electronic-resource-num&gt;10.1016/j.biocon.2013.08.006&lt;/electronic-resource-num&gt;&lt;/record&gt;&lt;/Cite&gt;&lt;/EndNote&gt;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23" w:tooltip="Hocking, 2013 #1197" w:history="1">
        <w:r w:rsidR="00443EB3">
          <w:rPr>
            <w:rFonts w:ascii="Times New Roman" w:hAnsi="Times New Roman" w:cs="Times New Roman"/>
            <w:noProof/>
          </w:rPr>
          <w:t>Hocking et al. 2013</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xml:space="preserve">. We did not find a significant effect of temperature on the detection of </w:t>
      </w:r>
      <w:r w:rsidR="004C59A1">
        <w:rPr>
          <w:rFonts w:ascii="Times New Roman" w:hAnsi="Times New Roman" w:cs="Times New Roman"/>
          <w:i/>
        </w:rPr>
        <w:t xml:space="preserve">D. </w:t>
      </w:r>
      <w:proofErr w:type="spellStart"/>
      <w:r w:rsidR="004C59A1">
        <w:rPr>
          <w:rFonts w:ascii="Times New Roman" w:hAnsi="Times New Roman" w:cs="Times New Roman"/>
          <w:i/>
        </w:rPr>
        <w:t>wrighti</w:t>
      </w:r>
      <w:proofErr w:type="spellEnd"/>
      <w:r>
        <w:rPr>
          <w:rFonts w:ascii="Times New Roman" w:hAnsi="Times New Roman" w:cs="Times New Roman"/>
        </w:rPr>
        <w:t xml:space="preserve"> over the range of observ</w:t>
      </w:r>
      <w:r w:rsidR="004C59A1">
        <w:rPr>
          <w:rFonts w:ascii="Times New Roman" w:hAnsi="Times New Roman" w:cs="Times New Roman"/>
        </w:rPr>
        <w:t xml:space="preserve">ed temperatures. It is possible that over a different range of temperatures or with more data we would identify an optimal temperature for activity. This seems likely as the mean estimated coefficients followed similar patterns to those of the other species but were not statistically significant (Table 2). Additionally, there are likely interactions with precipitation and temperature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&lt;EndNote&gt;&lt;Cite&gt;&lt;Author&gt;Spotila&lt;/Author&gt;&lt;Year&gt;1972&lt;/Year&gt;&lt;RecNum&gt;2677&lt;/RecNum&gt;&lt;DisplayText&gt;(Spotila 1972)&lt;/DisplayText&gt;&lt;record&gt;&lt;rec-number&gt;2677&lt;/rec-number&gt;&lt;foreign-keys&gt;&lt;key app="EN" db-id="zas5rfr93d2e5cepwtupt99sawsf5rve2f9f" timestamp="1454955798"&gt;2677&lt;/key&gt;&lt;/foreign-keys&gt;&lt;ref-type name="Journal Article"&gt;17&lt;/ref-type&gt;&lt;contributors&gt;&lt;authors&gt;&lt;author&gt;Spotila, James&lt;/author&gt;&lt;/authors&gt;&lt;/contributors&gt;&lt;titles&gt;&lt;title&gt;Role of temperature and water in the ecology of lungless salamanders&lt;/title&gt;&lt;secondary-title&gt;Ecological Monographs&lt;/secondary-title&gt;&lt;/titles&gt;&lt;periodical&gt;&lt;full-title&gt;Ecological Monographs&lt;/full-title&gt;&lt;/periodical&gt;&lt;pages&gt;95-125&lt;/pages&gt;&lt;volume&gt;42&lt;/volume&gt;&lt;number&gt;1&lt;/number&gt;&lt;dates&gt;&lt;year&gt;1972&lt;/year&gt;&lt;/dates&gt;&lt;urls&gt;&lt;related-urls&gt;&lt;url&gt;http://www.google.com/search?client=safari&amp;amp;rls=en-us&amp;amp;q=Role+of+temperature+and+water+in+the+ecology+of+lungless+salamanders&amp;amp;ie=UTF-8&amp;amp;oe=UTF-8&lt;/url&gt;&lt;url&gt;papers2://publication/uuid/D8394117-7E69-4D76-B1A8-26BFE1FA7EC7&lt;/url&gt;&lt;/related-urls&gt;&lt;/urls&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70" w:tooltip="Spotila, 1972 #2677" w:history="1">
        <w:r w:rsidR="00443EB3">
          <w:rPr>
            <w:rFonts w:ascii="Times New Roman" w:hAnsi="Times New Roman" w:cs="Times New Roman"/>
            <w:noProof/>
          </w:rPr>
          <w:t>Spotila 1972</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which we could not test for with our current data.</w:t>
      </w:r>
      <w:r w:rsidR="00616C0C">
        <w:rPr>
          <w:rFonts w:ascii="Times New Roman" w:hAnsi="Times New Roman" w:cs="Times New Roman"/>
        </w:rPr>
        <w:t xml:space="preserve"> We did find large, significant effects of both precipitation and relative humidity on detection of </w:t>
      </w:r>
      <w:r w:rsidR="00616C0C">
        <w:rPr>
          <w:rFonts w:ascii="Times New Roman" w:hAnsi="Times New Roman" w:cs="Times New Roman"/>
          <w:i/>
        </w:rPr>
        <w:t xml:space="preserve">D. </w:t>
      </w:r>
      <w:proofErr w:type="spellStart"/>
      <w:r w:rsidR="00616C0C">
        <w:rPr>
          <w:rFonts w:ascii="Times New Roman" w:hAnsi="Times New Roman" w:cs="Times New Roman"/>
          <w:i/>
        </w:rPr>
        <w:t>wrighti</w:t>
      </w:r>
      <w:proofErr w:type="spellEnd"/>
      <w:r w:rsidR="00616C0C">
        <w:rPr>
          <w:rFonts w:ascii="Times New Roman" w:hAnsi="Times New Roman" w:cs="Times New Roman"/>
        </w:rPr>
        <w:t xml:space="preserve">, as well as on </w:t>
      </w:r>
      <w:r w:rsidR="00616C0C">
        <w:rPr>
          <w:rFonts w:ascii="Times New Roman" w:hAnsi="Times New Roman" w:cs="Times New Roman"/>
          <w:i/>
        </w:rPr>
        <w:t xml:space="preserve">E. </w:t>
      </w:r>
      <w:proofErr w:type="spellStart"/>
      <w:r w:rsidR="00616C0C">
        <w:rPr>
          <w:rFonts w:ascii="Times New Roman" w:hAnsi="Times New Roman" w:cs="Times New Roman"/>
          <w:i/>
        </w:rPr>
        <w:t>wilderae</w:t>
      </w:r>
      <w:proofErr w:type="spellEnd"/>
      <w:r w:rsidR="00616C0C">
        <w:rPr>
          <w:rFonts w:ascii="Times New Roman" w:hAnsi="Times New Roman" w:cs="Times New Roman"/>
        </w:rPr>
        <w:t xml:space="preserve">. Relative humidity was also an important predictor of </w:t>
      </w:r>
      <w:r w:rsidR="00616C0C">
        <w:rPr>
          <w:rFonts w:ascii="Times New Roman" w:hAnsi="Times New Roman" w:cs="Times New Roman"/>
          <w:i/>
        </w:rPr>
        <w:t xml:space="preserve">P. </w:t>
      </w:r>
      <w:proofErr w:type="spellStart"/>
      <w:r w:rsidR="00616C0C">
        <w:rPr>
          <w:rFonts w:ascii="Times New Roman" w:hAnsi="Times New Roman" w:cs="Times New Roman"/>
          <w:i/>
        </w:rPr>
        <w:t>jordani</w:t>
      </w:r>
      <w:proofErr w:type="spellEnd"/>
      <w:r w:rsidR="00616C0C">
        <w:rPr>
          <w:rFonts w:ascii="Times New Roman" w:hAnsi="Times New Roman" w:cs="Times New Roman"/>
        </w:rPr>
        <w:t xml:space="preserve"> detection but the effect size was not as large as with the other two species </w:t>
      </w:r>
      <w:r w:rsidR="00616C0C">
        <w:rPr>
          <w:rFonts w:ascii="Times New Roman" w:hAnsi="Times New Roman" w:cs="Times New Roman"/>
        </w:rPr>
        <w:lastRenderedPageBreak/>
        <w:t>(Table 2).</w:t>
      </w:r>
      <w:r w:rsidR="004C59A1">
        <w:rPr>
          <w:rFonts w:ascii="Times New Roman" w:hAnsi="Times New Roman" w:cs="Times New Roman"/>
        </w:rPr>
        <w:t xml:space="preserve"> </w:t>
      </w:r>
      <w:r w:rsidR="00616C0C">
        <w:rPr>
          <w:rFonts w:ascii="Times New Roman" w:hAnsi="Times New Roman" w:cs="Times New Roman"/>
        </w:rPr>
        <w:t>Additionally, t</w:t>
      </w:r>
      <w:r w:rsidR="00152023">
        <w:rPr>
          <w:rFonts w:ascii="Times New Roman" w:hAnsi="Times New Roman" w:cs="Times New Roman"/>
        </w:rPr>
        <w:t xml:space="preserve">he significant quadratic effect of ground cover on </w:t>
      </w:r>
      <w:r w:rsidR="00152023">
        <w:rPr>
          <w:rFonts w:ascii="Times New Roman" w:hAnsi="Times New Roman" w:cs="Times New Roman"/>
          <w:i/>
        </w:rPr>
        <w:t xml:space="preserve">P. </w:t>
      </w:r>
      <w:proofErr w:type="spellStart"/>
      <w:r w:rsidR="00152023">
        <w:rPr>
          <w:rFonts w:ascii="Times New Roman" w:hAnsi="Times New Roman" w:cs="Times New Roman"/>
          <w:i/>
        </w:rPr>
        <w:t>jordani</w:t>
      </w:r>
      <w:proofErr w:type="spellEnd"/>
      <w:r w:rsidR="00152023">
        <w:rPr>
          <w:rFonts w:ascii="Times New Roman" w:hAnsi="Times New Roman" w:cs="Times New Roman"/>
        </w:rPr>
        <w:t xml:space="preserve"> detection was likely a function of their size, coloration, and behavior. When there was little herbaceous cover our detection was low because their dark coloration tended to provide camouflage in the wet leaf litter. It was also low in very dense </w:t>
      </w:r>
      <w:r w:rsidR="00E16187">
        <w:rPr>
          <w:rFonts w:ascii="Times New Roman" w:hAnsi="Times New Roman" w:cs="Times New Roman"/>
        </w:rPr>
        <w:t xml:space="preserve">herbaceous sites because those </w:t>
      </w:r>
      <w:r w:rsidR="00596935">
        <w:rPr>
          <w:rFonts w:ascii="Times New Roman" w:hAnsi="Times New Roman" w:cs="Times New Roman"/>
        </w:rPr>
        <w:t xml:space="preserve">individuals </w:t>
      </w:r>
      <w:r w:rsidR="00E16187">
        <w:rPr>
          <w:rFonts w:ascii="Times New Roman" w:hAnsi="Times New Roman" w:cs="Times New Roman"/>
        </w:rPr>
        <w:t xml:space="preserve">active on the surface of the leaf litter were obscured by the dense foliage and therefore only </w:t>
      </w:r>
      <w:proofErr w:type="gramStart"/>
      <w:r w:rsidR="00E16187">
        <w:rPr>
          <w:rFonts w:ascii="Times New Roman" w:hAnsi="Times New Roman" w:cs="Times New Roman"/>
        </w:rPr>
        <w:t>those climbing vegetation</w:t>
      </w:r>
      <w:proofErr w:type="gramEnd"/>
      <w:r w:rsidR="00E16187">
        <w:rPr>
          <w:rFonts w:ascii="Times New Roman" w:hAnsi="Times New Roman" w:cs="Times New Roman"/>
        </w:rPr>
        <w:t xml:space="preserve"> could be seen. However, at sites with moderate herbaceous cover they were easier to observe because they were often climbing the vegetation and stood out on the green foliage but those on the ground could also still be observed through the vegetation. </w:t>
      </w:r>
      <w:r w:rsidR="00E94CD2">
        <w:rPr>
          <w:rFonts w:ascii="Times New Roman" w:hAnsi="Times New Roman" w:cs="Times New Roman"/>
        </w:rPr>
        <w:t xml:space="preserve">  </w:t>
      </w:r>
    </w:p>
    <w:p w14:paraId="6C099E4D" w14:textId="2CB15475" w:rsidR="00B531F7" w:rsidRPr="00965421" w:rsidRDefault="007274AB" w:rsidP="00443EB3">
      <w:pPr>
        <w:spacing w:line="480" w:lineRule="auto"/>
        <w:ind w:firstLine="720"/>
        <w:rPr>
          <w:rFonts w:ascii="Times New Roman" w:hAnsi="Times New Roman" w:cs="Times New Roman"/>
        </w:rPr>
      </w:pPr>
      <w:r>
        <w:rPr>
          <w:rFonts w:ascii="Times New Roman" w:hAnsi="Times New Roman" w:cs="Times New Roman"/>
        </w:rPr>
        <w:t xml:space="preserve">Our data also supports the </w:t>
      </w:r>
      <w:r w:rsidR="00984751">
        <w:rPr>
          <w:rFonts w:ascii="Times New Roman" w:hAnsi="Times New Roman" w:cs="Times New Roman"/>
        </w:rPr>
        <w:t xml:space="preserve">use of nighttime </w:t>
      </w:r>
      <w:r>
        <w:rPr>
          <w:rFonts w:ascii="Times New Roman" w:hAnsi="Times New Roman" w:cs="Times New Roman"/>
        </w:rPr>
        <w:t xml:space="preserve">VES for estimating lungless salamander population sizes and to examine long-term trends in populations. For example, our total capture numbers within a five week period nearly matched numbers from a much greater effort across five years conducted using daytime surveys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&lt;EndNote&gt;&lt;Cite&gt;&lt;Author&gt;Dodd Jr&lt;/Author&gt;&lt;Year&gt;2004&lt;/Year&gt;&lt;RecNum&gt;678&lt;/RecNum&gt;&lt;DisplayText&gt;(Dodd Jr 2004)&lt;/DisplayText&gt;&lt;record&gt;&lt;rec-number&gt;678&lt;/rec-number&gt;&lt;foreign-keys&gt;&lt;key app="EN" db-id="zas5rfr93d2e5cepwtupt99sawsf5rve2f9f" timestamp="1454955791"&gt;678&lt;/key&gt;&lt;/foreign-keys&gt;&lt;ref-type name="Book"&gt;6&lt;/ref-type&gt;&lt;contributors&gt;&lt;authors&gt;&lt;author&gt;Dodd Jr, C. K.&lt;/author&gt;&lt;/authors&gt;&lt;/contributors&gt;&lt;titles&gt;&lt;title&gt;The Amphibians of Great Smoky Mountains National Park&lt;/title&gt;&lt;/titles&gt;&lt;pages&gt;283-283&lt;/pages&gt;&lt;dates&gt;&lt;year&gt;2004&lt;/year&gt;&lt;/dates&gt;&lt;pub-location&gt;Knoxville, TN&lt;/pub-location&gt;&lt;publisher&gt;The University of Tennessee Press&lt;/publisher&gt;&lt;urls&gt;&lt;/urls&gt;&lt;/record&gt;&lt;/Cite&gt;&lt;/EndNote&gt;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5" w:tooltip="Dodd Jr, 2004 #678" w:history="1">
        <w:r w:rsidR="00443EB3">
          <w:rPr>
            <w:rFonts w:ascii="Times New Roman" w:hAnsi="Times New Roman" w:cs="Times New Roman"/>
            <w:noProof/>
          </w:rPr>
          <w:t>Dodd Jr 2004</w:t>
        </w:r>
      </w:hyperlink>
      <w:r w:rsidR="002637F2">
        <w:rPr>
          <w:rFonts w:ascii="Times New Roman" w:hAnsi="Times New Roman" w:cs="Times New Roman"/>
          <w:noProof/>
        </w:rPr>
        <w:t>)</w:t>
      </w:r>
      <w:r w:rsidR="002637F2">
        <w:rPr>
          <w:rFonts w:ascii="Times New Roman" w:hAnsi="Times New Roman" w:cs="Times New Roman"/>
        </w:rPr>
        <w:fldChar w:fldCharType="end"/>
      </w:r>
      <w:r>
        <w:rPr>
          <w:rFonts w:ascii="Times New Roman" w:hAnsi="Times New Roman" w:cs="Times New Roman"/>
        </w:rPr>
        <w:t>. Furthermore,</w:t>
      </w:r>
      <w:r w:rsidR="00153F96">
        <w:rPr>
          <w:rFonts w:ascii="Times New Roman" w:hAnsi="Times New Roman" w:cs="Times New Roman"/>
        </w:rPr>
        <w:t xml:space="preserve"> </w:t>
      </w:r>
      <w:r>
        <w:rPr>
          <w:rFonts w:ascii="Times New Roman" w:hAnsi="Times New Roman" w:cs="Times New Roman"/>
        </w:rPr>
        <w:t xml:space="preserve">our captures were measurably higher compared to other short-term studies less than two years using cover object searches rather than VES in the southern Appalachians </w:t>
      </w:r>
      <w:r w:rsidR="002637F2">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 w:tooltip="Caruso, 2012 #419" w:history="1">
        <w:r w:rsidR="00443EB3">
          <w:rPr>
            <w:rFonts w:ascii="Times New Roman" w:hAnsi="Times New Roman" w:cs="Times New Roman"/>
            <w:noProof/>
          </w:rPr>
          <w:t>Caruso and Lips 2012</w:t>
        </w:r>
      </w:hyperlink>
      <w:r w:rsidR="002637F2">
        <w:rPr>
          <w:rFonts w:ascii="Times New Roman" w:hAnsi="Times New Roman" w:cs="Times New Roman"/>
          <w:noProof/>
        </w:rPr>
        <w:t xml:space="preserve">, </w:t>
      </w:r>
      <w:hyperlink w:anchor="_ENREF_18" w:tooltip="Gifford, 2012 #520" w:history="1">
        <w:r w:rsidR="00443EB3">
          <w:rPr>
            <w:rFonts w:ascii="Times New Roman" w:hAnsi="Times New Roman" w:cs="Times New Roman"/>
            <w:noProof/>
          </w:rPr>
          <w:t>Gifford and Kozak 2012</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9071F2">
        <w:rPr>
          <w:rFonts w:ascii="Times New Roman" w:hAnsi="Times New Roman" w:cs="Times New Roman"/>
        </w:rPr>
        <w:t xml:space="preserve">When considering long-term plans for analysis of the impacts of global change on species, it is important to match the sampling methods to the natural history of the species of interest.  </w:t>
      </w:r>
      <w:r w:rsidR="00153F96">
        <w:rPr>
          <w:rFonts w:ascii="Times New Roman" w:hAnsi="Times New Roman" w:cs="Times New Roman"/>
        </w:rPr>
        <w:t>If the detection probability is too low, even hierarchical abundance models accounting for detection cannot calculate accurate abundances</w:t>
      </w:r>
      <w:r w:rsidR="002637F2">
        <w:rPr>
          <w:rFonts w:ascii="Times New Roman" w:hAnsi="Times New Roman" w:cs="Times New Roman"/>
        </w:rPr>
        <w:t xml:space="preserve">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&lt;EndNote&gt;&lt;Cite&gt;&lt;Author&gt;Dail&lt;/Author&gt;&lt;Year&gt;2011&lt;/Year&gt;&lt;RecNum&gt;3706&lt;/RecNum&gt;&lt;DisplayText&gt;(Dail and Madsen 2011)&lt;/DisplayText&gt;&lt;record&gt;&lt;rec-number&gt;3706&lt;/rec-number&gt;&lt;foreign-keys&gt;&lt;key app="EN" db-id="zas5rfr93d2e5cepwtupt99sawsf5rve2f9f" timestamp="1457106192"&gt;3706&lt;/key&gt;&lt;/foreign-keys&gt;&lt;ref-type name="Journal Article"&gt;17&lt;/ref-type&gt;&lt;contributors&gt;&lt;authors&gt;&lt;author&gt;Dail, D.&lt;/author&gt;&lt;author&gt;Madsen, L.&lt;/author&gt;&lt;/authors&gt;&lt;/contributors&gt;&lt;titles&gt;&lt;title&gt;Models for estimating abundance from repeated counts of an open metapopulation&lt;/title&gt;&lt;secondary-title&gt;Biometrics&lt;/secondary-title&gt;&lt;/titles&gt;&lt;periodical&gt;&lt;full-title&gt;Biometrics&lt;/full-title&gt;&lt;/periodical&gt;&lt;pages&gt;577-587&lt;/pages&gt;&lt;volume&gt;67&lt;/volume&gt;&lt;number&gt;2&lt;/number&gt;&lt;keywords&gt;&lt;keyword&gt;Avian point counts&lt;/keyword&gt;&lt;keyword&gt;Breeding bird survey&lt;/keyword&gt;&lt;keyword&gt;Closure test&lt;/keyword&gt;&lt;keyword&gt;N-mixture models&lt;/keyword&gt;&lt;keyword&gt;Population dynamics estimation&lt;/keyword&gt;&lt;keyword&gt;Spatially replicated counts&lt;/keyword&gt;&lt;/keywords&gt;&lt;dates&gt;&lt;year&gt;2011&lt;/year&gt;&lt;/dates&gt;&lt;publisher&gt;Blackwell Publishing Inc&lt;/publisher&gt;&lt;isbn&gt;1541-0420&lt;/isbn&gt;&lt;urls&gt;&lt;related-urls&gt;&lt;url&gt;http://dx.doi.org/10.1111/j.1541-0420.2010.01465.x&lt;/url&gt;&lt;/related-urls&gt;&lt;/urls&gt;&lt;electronic-resource-num&gt;10.1111/j.1541-0420.2010.01465.x&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3" w:tooltip="Dail, 2011 #3706" w:history="1">
        <w:r w:rsidR="00443EB3">
          <w:rPr>
            <w:rFonts w:ascii="Times New Roman" w:hAnsi="Times New Roman" w:cs="Times New Roman"/>
            <w:noProof/>
          </w:rPr>
          <w:t>Dail and Madsen 2011</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153F96">
        <w:rPr>
          <w:rFonts w:ascii="Times New Roman" w:hAnsi="Times New Roman" w:cs="Times New Roman"/>
        </w:rPr>
        <w:t xml:space="preserve">In the case of southern Appalachian Plethodontid salamanders, conducting </w:t>
      </w:r>
      <w:r w:rsidR="009071F2">
        <w:rPr>
          <w:rFonts w:ascii="Times New Roman" w:hAnsi="Times New Roman" w:cs="Times New Roman"/>
        </w:rPr>
        <w:t xml:space="preserve">VES </w:t>
      </w:r>
      <w:r w:rsidR="00153F96">
        <w:rPr>
          <w:rFonts w:ascii="Times New Roman" w:hAnsi="Times New Roman" w:cs="Times New Roman"/>
        </w:rPr>
        <w:t>on humid nights for these nocturnal species</w:t>
      </w:r>
      <w:r w:rsidR="00984751">
        <w:rPr>
          <w:rFonts w:ascii="Times New Roman" w:hAnsi="Times New Roman" w:cs="Times New Roman"/>
        </w:rPr>
        <w:t xml:space="preserve"> maximizes</w:t>
      </w:r>
      <w:r w:rsidR="00153F96">
        <w:rPr>
          <w:rFonts w:ascii="Times New Roman" w:hAnsi="Times New Roman" w:cs="Times New Roman"/>
        </w:rPr>
        <w:t xml:space="preserve"> detection probability</w:t>
      </w:r>
      <w:r w:rsidR="00984751">
        <w:rPr>
          <w:rFonts w:ascii="Times New Roman" w:hAnsi="Times New Roman" w:cs="Times New Roman"/>
        </w:rPr>
        <w:t xml:space="preserve"> leading to more</w:t>
      </w:r>
      <w:r w:rsidR="0002552E">
        <w:rPr>
          <w:rFonts w:ascii="Times New Roman" w:hAnsi="Times New Roman" w:cs="Times New Roman"/>
        </w:rPr>
        <w:t xml:space="preserve"> </w:t>
      </w:r>
      <w:r w:rsidR="006F5336">
        <w:rPr>
          <w:rFonts w:ascii="Times New Roman" w:hAnsi="Times New Roman" w:cs="Times New Roman"/>
        </w:rPr>
        <w:t>precis</w:t>
      </w:r>
      <w:r w:rsidR="00984751">
        <w:rPr>
          <w:rFonts w:ascii="Times New Roman" w:hAnsi="Times New Roman" w:cs="Times New Roman"/>
        </w:rPr>
        <w:t>e</w:t>
      </w:r>
      <w:r w:rsidR="006F5336">
        <w:rPr>
          <w:rFonts w:ascii="Times New Roman" w:hAnsi="Times New Roman" w:cs="Times New Roman"/>
        </w:rPr>
        <w:t xml:space="preserve"> abundance</w:t>
      </w:r>
      <w:r w:rsidR="00C47446">
        <w:rPr>
          <w:rFonts w:ascii="Times New Roman" w:hAnsi="Times New Roman" w:cs="Times New Roman"/>
        </w:rPr>
        <w:t xml:space="preserve"> estimates</w:t>
      </w:r>
      <w:r w:rsidR="006F5336">
        <w:rPr>
          <w:rFonts w:ascii="Times New Roman" w:hAnsi="Times New Roman" w:cs="Times New Roman"/>
        </w:rPr>
        <w:t xml:space="preserve"> over time</w:t>
      </w:r>
      <w:r w:rsidR="00965421">
        <w:rPr>
          <w:rFonts w:ascii="Times New Roman" w:hAnsi="Times New Roman" w:cs="Times New Roman"/>
        </w:rPr>
        <w:t xml:space="preserve">. </w:t>
      </w:r>
      <w:r w:rsidR="00965421" w:rsidRPr="00965421">
        <w:rPr>
          <w:rFonts w:ascii="Times New Roman" w:hAnsi="Times New Roman" w:cs="Times New Roman"/>
        </w:rPr>
        <w:t xml:space="preserve">Without accounting for </w:t>
      </w:r>
      <w:r w:rsidR="00965421">
        <w:rPr>
          <w:rFonts w:ascii="Times New Roman" w:hAnsi="Times New Roman" w:cs="Times New Roman"/>
        </w:rPr>
        <w:t>variations in detection</w:t>
      </w:r>
      <w:r w:rsidR="00C47446">
        <w:rPr>
          <w:rFonts w:ascii="Times New Roman" w:hAnsi="Times New Roman" w:cs="Times New Roman"/>
        </w:rPr>
        <w:t>,</w:t>
      </w:r>
      <w:r w:rsidR="00965421">
        <w:rPr>
          <w:rFonts w:ascii="Times New Roman" w:hAnsi="Times New Roman" w:cs="Times New Roman"/>
        </w:rPr>
        <w:t xml:space="preserve"> </w:t>
      </w:r>
      <w:r w:rsidR="009071F2">
        <w:rPr>
          <w:rFonts w:ascii="Times New Roman" w:hAnsi="Times New Roman" w:cs="Times New Roman"/>
        </w:rPr>
        <w:t xml:space="preserve">any changes </w:t>
      </w:r>
      <w:r w:rsidR="00C47446">
        <w:rPr>
          <w:rFonts w:ascii="Times New Roman" w:hAnsi="Times New Roman" w:cs="Times New Roman"/>
        </w:rPr>
        <w:t>in observed counts through time</w:t>
      </w:r>
      <w:r w:rsidR="009071F2">
        <w:rPr>
          <w:rFonts w:ascii="Times New Roman" w:hAnsi="Times New Roman" w:cs="Times New Roman"/>
        </w:rPr>
        <w:t xml:space="preserve"> </w:t>
      </w:r>
      <w:r w:rsidR="00443EB3" w:rsidRPr="00965421">
        <w:rPr>
          <w:rFonts w:ascii="Times New Roman" w:hAnsi="Times New Roman" w:cs="Times New Roman"/>
        </w:rPr>
        <w:t>are</w:t>
      </w:r>
      <w:r w:rsidR="00965421" w:rsidRPr="00965421">
        <w:rPr>
          <w:rFonts w:ascii="Times New Roman" w:hAnsi="Times New Roman" w:cs="Times New Roman"/>
        </w:rPr>
        <w:t xml:space="preserve"> interpreted as changes in the population</w:t>
      </w:r>
      <w:r w:rsidR="00965421">
        <w:rPr>
          <w:rFonts w:ascii="Times New Roman" w:hAnsi="Times New Roman" w:cs="Times New Roman"/>
        </w:rPr>
        <w:t xml:space="preserve"> abundance and lead to incorrect inference regarding elevational shifts and conservation options.</w:t>
      </w:r>
    </w:p>
    <w:p w14:paraId="7F0FE849" w14:textId="0FD07D20" w:rsidR="00052A7A" w:rsidRDefault="0002552E" w:rsidP="00443EB3">
      <w:pPr>
        <w:spacing w:line="480" w:lineRule="auto"/>
        <w:ind w:firstLine="720"/>
        <w:rPr>
          <w:rFonts w:ascii="Times New Roman" w:hAnsi="Times New Roman" w:cs="Times New Roman"/>
        </w:rPr>
      </w:pPr>
      <w:r>
        <w:rPr>
          <w:rFonts w:ascii="Times New Roman" w:hAnsi="Times New Roman" w:cs="Times New Roman"/>
        </w:rPr>
        <w:lastRenderedPageBreak/>
        <w:t>The diversity of lungless salamanders in the Appalachian Highlands is vast, and distributions and surface activity var</w:t>
      </w:r>
      <w:r w:rsidR="00C47446">
        <w:rPr>
          <w:rFonts w:ascii="Times New Roman" w:hAnsi="Times New Roman" w:cs="Times New Roman"/>
        </w:rPr>
        <w:t>y</w:t>
      </w:r>
      <w:r>
        <w:rPr>
          <w:rFonts w:ascii="Times New Roman" w:hAnsi="Times New Roman" w:cs="Times New Roman"/>
        </w:rPr>
        <w:t xml:space="preserve"> across species as a function of habitat, season, temperature and precipitation. </w:t>
      </w:r>
      <w:r w:rsidR="00C47446">
        <w:rPr>
          <w:rFonts w:ascii="Times New Roman" w:hAnsi="Times New Roman" w:cs="Times New Roman"/>
        </w:rPr>
        <w:t xml:space="preserve">To understand the realized or potential consequences of global climate change, a rigorous and defensible baseline must be established. Our study of GSMNP plethodontid salamander sets such a baseline. While continued monitoring </w:t>
      </w:r>
      <w:r w:rsidR="00052A7A">
        <w:rPr>
          <w:rFonts w:ascii="Times New Roman" w:hAnsi="Times New Roman" w:cs="Times New Roman"/>
        </w:rPr>
        <w:t xml:space="preserve">is </w:t>
      </w:r>
      <w:r w:rsidR="00C47446">
        <w:rPr>
          <w:rFonts w:ascii="Times New Roman" w:hAnsi="Times New Roman" w:cs="Times New Roman"/>
        </w:rPr>
        <w:t>necessary to track changes in abundance, more in-depth research</w:t>
      </w:r>
      <w:r w:rsidR="00052A7A">
        <w:rPr>
          <w:rFonts w:ascii="Times New Roman" w:hAnsi="Times New Roman" w:cs="Times New Roman"/>
        </w:rPr>
        <w:t>, such as capture-mark-recapture,</w:t>
      </w:r>
      <w:r w:rsidR="00C47446">
        <w:rPr>
          <w:rFonts w:ascii="Times New Roman" w:hAnsi="Times New Roman" w:cs="Times New Roman"/>
        </w:rPr>
        <w:t xml:space="preserve"> is also required to understand the potential mechanisms underlying observed changes. </w:t>
      </w:r>
      <w:r w:rsidR="00052A7A">
        <w:rPr>
          <w:rFonts w:ascii="Times New Roman" w:hAnsi="Times New Roman" w:cs="Times New Roman"/>
        </w:rPr>
        <w:t>Global climate change is progressing rapidly, and montane plethodontid salamander populations may already be changing. Only rigorous population monitoring can bring such findings to light.</w:t>
      </w:r>
    </w:p>
    <w:p w14:paraId="2FC5340D" w14:textId="77777777" w:rsidR="00F04EBC" w:rsidRDefault="00F04EBC" w:rsidP="00F04EBC">
      <w:pPr>
        <w:spacing w:line="480" w:lineRule="auto"/>
        <w:rPr>
          <w:rFonts w:ascii="Times New Roman" w:hAnsi="Times New Roman" w:cs="Times New Roman"/>
        </w:rPr>
      </w:pPr>
    </w:p>
    <w:p w14:paraId="3875D3A4" w14:textId="77777777" w:rsidR="003F2030" w:rsidRPr="007A0142" w:rsidRDefault="003F2030" w:rsidP="00C46FB5">
      <w:pPr>
        <w:spacing w:line="480" w:lineRule="auto"/>
        <w:rPr>
          <w:rFonts w:ascii="Times New Roman" w:hAnsi="Times New Roman" w:cs="Times New Roman"/>
        </w:rPr>
      </w:pPr>
    </w:p>
    <w:p w14:paraId="1B44F972" w14:textId="77777777" w:rsidR="008B0FD9" w:rsidRDefault="008B0FD9" w:rsidP="00C46FB5">
      <w:pPr>
        <w:spacing w:line="480" w:lineRule="auto"/>
        <w:rPr>
          <w:rFonts w:ascii="Times New Roman" w:hAnsi="Times New Roman" w:cs="Times New Roman"/>
          <w:b/>
        </w:rPr>
      </w:pPr>
      <w:r w:rsidRPr="007A0142">
        <w:rPr>
          <w:rFonts w:ascii="Times New Roman" w:hAnsi="Times New Roman" w:cs="Times New Roman"/>
          <w:b/>
        </w:rPr>
        <w:t>Acknowledgments</w:t>
      </w:r>
    </w:p>
    <w:p w14:paraId="17A53F83" w14:textId="4671BC7C" w:rsidR="00BF2973" w:rsidRPr="00957319" w:rsidRDefault="00957319" w:rsidP="00C46FB5">
      <w:pPr>
        <w:spacing w:line="480" w:lineRule="auto"/>
        <w:rPr>
          <w:rFonts w:ascii="Times New Roman" w:hAnsi="Times New Roman" w:cs="Times New Roman"/>
        </w:rPr>
      </w:pPr>
      <w:r>
        <w:rPr>
          <w:rFonts w:ascii="Times New Roman" w:hAnsi="Times New Roman" w:cs="Times New Roman"/>
        </w:rPr>
        <w:t xml:space="preserve">We thank P. Super and the National Park Service for providing encouragement, information about the park, and logistical support. We appreciate the comments and suggestions from </w:t>
      </w:r>
      <w:proofErr w:type="spellStart"/>
      <w:r>
        <w:rPr>
          <w:rFonts w:ascii="Times New Roman" w:hAnsi="Times New Roman" w:cs="Times New Roman"/>
        </w:rPr>
        <w:t>xxxxxxx</w:t>
      </w:r>
      <w:proofErr w:type="spellEnd"/>
      <w:r>
        <w:rPr>
          <w:rFonts w:ascii="Times New Roman" w:hAnsi="Times New Roman" w:cs="Times New Roman"/>
        </w:rPr>
        <w:t xml:space="preserve"> on earlier drafts of this manuscript. </w:t>
      </w:r>
      <w:r w:rsidR="000B04F7" w:rsidRPr="006D7403">
        <w:rPr>
          <w:rFonts w:ascii="Times New Roman" w:hAnsi="Times New Roman" w:cs="Times New Roman"/>
        </w:rPr>
        <w:t xml:space="preserve">Funding for this project was provided by the National Geographic Society </w:t>
      </w:r>
      <w:proofErr w:type="spellStart"/>
      <w:r w:rsidR="000B04F7" w:rsidRPr="006D7403">
        <w:rPr>
          <w:rFonts w:ascii="Times New Roman" w:hAnsi="Times New Roman" w:cs="Times New Roman"/>
        </w:rPr>
        <w:t>Waitt</w:t>
      </w:r>
      <w:proofErr w:type="spellEnd"/>
      <w:r w:rsidR="000B04F7" w:rsidRPr="006D7403">
        <w:rPr>
          <w:rFonts w:ascii="Times New Roman" w:hAnsi="Times New Roman" w:cs="Times New Roman"/>
        </w:rPr>
        <w:t xml:space="preserve"> Grant Program (grant: W203-11). All research was conducted in accordance with animal care protocols of the National Park Service animal care and use committee (permit: SER_GRSM_Crawford_Salamander_2012) and all scientific activities were conducted under permits from the National Park Service (permit: GRSM-2012-SCI-2244), North Carolina Wildlife Resources Commission (permit: 12-SC00602), and Tennessee Wildlife Resources Agency (permit: 3680).</w:t>
      </w:r>
    </w:p>
    <w:p w14:paraId="40224D1A" w14:textId="77777777" w:rsidR="008B0FD9" w:rsidRPr="007A0142" w:rsidRDefault="008B0FD9" w:rsidP="00C46FB5">
      <w:pPr>
        <w:spacing w:line="480" w:lineRule="auto"/>
        <w:rPr>
          <w:rFonts w:ascii="Times New Roman" w:hAnsi="Times New Roman" w:cs="Times New Roman"/>
          <w:b/>
        </w:rPr>
      </w:pPr>
    </w:p>
    <w:p w14:paraId="24DA9C65" w14:textId="4B39C3C4" w:rsidR="00A36E03" w:rsidRPr="00F74ADD" w:rsidRDefault="008B0FD9" w:rsidP="00F74ADD">
      <w:pPr>
        <w:spacing w:line="480" w:lineRule="auto"/>
        <w:rPr>
          <w:rFonts w:ascii="Times New Roman" w:hAnsi="Times New Roman" w:cs="Times New Roman"/>
          <w:b/>
        </w:rPr>
      </w:pPr>
      <w:r w:rsidRPr="007A0142">
        <w:rPr>
          <w:rFonts w:ascii="Times New Roman" w:hAnsi="Times New Roman" w:cs="Times New Roman"/>
          <w:b/>
        </w:rPr>
        <w:t>Literature Cited</w:t>
      </w:r>
    </w:p>
    <w:p w14:paraId="43DB7D4A" w14:textId="77777777" w:rsidR="00443EB3" w:rsidRPr="00443EB3" w:rsidRDefault="00A36E03" w:rsidP="00443EB3">
      <w:pPr>
        <w:pStyle w:val="EndNoteBibliography"/>
        <w:ind w:left="720" w:hanging="720"/>
        <w:rPr>
          <w:noProof/>
        </w:rPr>
      </w:pPr>
      <w:r w:rsidRPr="007A0142">
        <w:rPr>
          <w:rFonts w:ascii="Times New Roman" w:hAnsi="Times New Roman" w:cs="Times New Roman"/>
        </w:rPr>
        <w:lastRenderedPageBreak/>
        <w:fldChar w:fldCharType="begin"/>
      </w:r>
      <w:r w:rsidRPr="007A0142">
        <w:rPr>
          <w:rFonts w:ascii="Times New Roman" w:hAnsi="Times New Roman" w:cs="Times New Roman"/>
        </w:rPr>
        <w:instrText xml:space="preserve"> ADDIN EN.REFLIST </w:instrText>
      </w:r>
      <w:r w:rsidRPr="007A0142">
        <w:rPr>
          <w:rFonts w:ascii="Times New Roman" w:hAnsi="Times New Roman" w:cs="Times New Roman"/>
        </w:rPr>
        <w:fldChar w:fldCharType="separate"/>
      </w:r>
      <w:bookmarkStart w:id="20" w:name="_ENREF_1"/>
      <w:r w:rsidR="00443EB3" w:rsidRPr="00443EB3">
        <w:rPr>
          <w:noProof/>
        </w:rPr>
        <w:t xml:space="preserve">Adams, M. J., D. A. W. Miller, E. Muths, P. S. Corn, E. H. C. Grant, L. L. Bailey, G. M. Fellers, R. N. Fisher, W. J. Sadinski, H. Waddle, and S. C. Walls. 2013. Trends in Amphibian Occupancy in the United States. PLoS ONE </w:t>
      </w:r>
      <w:r w:rsidR="00443EB3" w:rsidRPr="00443EB3">
        <w:rPr>
          <w:b/>
          <w:noProof/>
        </w:rPr>
        <w:t>8</w:t>
      </w:r>
      <w:r w:rsidR="00443EB3" w:rsidRPr="00443EB3">
        <w:rPr>
          <w:noProof/>
        </w:rPr>
        <w:t>:e64347-e64347.</w:t>
      </w:r>
      <w:bookmarkEnd w:id="20"/>
    </w:p>
    <w:p w14:paraId="1E43EEE9" w14:textId="77777777" w:rsidR="00443EB3" w:rsidRPr="00443EB3" w:rsidRDefault="00443EB3" w:rsidP="00443EB3">
      <w:pPr>
        <w:pStyle w:val="EndNoteBibliography"/>
        <w:ind w:left="720" w:hanging="720"/>
        <w:rPr>
          <w:noProof/>
        </w:rPr>
      </w:pPr>
      <w:bookmarkStart w:id="21" w:name="_ENREF_2"/>
      <w:r w:rsidRPr="00443EB3">
        <w:rPr>
          <w:noProof/>
        </w:rPr>
        <w:t xml:space="preserve">Angert, A. L., L. G. Crozier, L. J. Rissler, S. E. Gilman, J. J. Tewksbury, and A. J. Chunco. 2011. Do species’ traits predict recent shifts at expanding range edges? Ecology Letters </w:t>
      </w:r>
      <w:r w:rsidRPr="00443EB3">
        <w:rPr>
          <w:b/>
          <w:noProof/>
        </w:rPr>
        <w:t>14</w:t>
      </w:r>
      <w:r w:rsidRPr="00443EB3">
        <w:rPr>
          <w:noProof/>
        </w:rPr>
        <w:t>:677-689.</w:t>
      </w:r>
      <w:bookmarkEnd w:id="21"/>
    </w:p>
    <w:p w14:paraId="7C46AD12" w14:textId="77777777" w:rsidR="00443EB3" w:rsidRPr="00443EB3" w:rsidRDefault="00443EB3" w:rsidP="00443EB3">
      <w:pPr>
        <w:pStyle w:val="EndNoteBibliography"/>
        <w:ind w:left="720" w:hanging="720"/>
        <w:rPr>
          <w:noProof/>
        </w:rPr>
      </w:pPr>
      <w:bookmarkStart w:id="22" w:name="_ENREF_3"/>
      <w:r w:rsidRPr="00443EB3">
        <w:rPr>
          <w:noProof/>
        </w:rPr>
        <w:t xml:space="preserve">Beebee, T. J. C. 2002. Amphibian phenology and climate change. Conservation Biology </w:t>
      </w:r>
      <w:r w:rsidRPr="00443EB3">
        <w:rPr>
          <w:b/>
          <w:noProof/>
        </w:rPr>
        <w:t>16</w:t>
      </w:r>
      <w:r w:rsidRPr="00443EB3">
        <w:rPr>
          <w:noProof/>
        </w:rPr>
        <w:t>:1454.</w:t>
      </w:r>
      <w:bookmarkEnd w:id="22"/>
    </w:p>
    <w:p w14:paraId="1965BF6D" w14:textId="77777777" w:rsidR="00443EB3" w:rsidRPr="00443EB3" w:rsidRDefault="00443EB3" w:rsidP="00443EB3">
      <w:pPr>
        <w:pStyle w:val="EndNoteBibliography"/>
        <w:ind w:left="720" w:hanging="720"/>
        <w:rPr>
          <w:noProof/>
        </w:rPr>
      </w:pPr>
      <w:bookmarkStart w:id="23" w:name="_ENREF_4"/>
      <w:r w:rsidRPr="00443EB3">
        <w:rPr>
          <w:noProof/>
        </w:rPr>
        <w:t xml:space="preserve">Blaustein, A. R., L. K. Belden, D. H. Olson, D. M. Green, T. L. Root, and J. M. Kiesecker. 2001. Amphibian breeding and climate change. Conservation biology </w:t>
      </w:r>
      <w:r w:rsidRPr="00443EB3">
        <w:rPr>
          <w:b/>
          <w:noProof/>
        </w:rPr>
        <w:t>15</w:t>
      </w:r>
      <w:r w:rsidRPr="00443EB3">
        <w:rPr>
          <w:noProof/>
        </w:rPr>
        <w:t>:1804-1809.</w:t>
      </w:r>
      <w:bookmarkEnd w:id="23"/>
    </w:p>
    <w:p w14:paraId="2FD9749D" w14:textId="77777777" w:rsidR="00443EB3" w:rsidRPr="00443EB3" w:rsidRDefault="00443EB3" w:rsidP="00443EB3">
      <w:pPr>
        <w:pStyle w:val="EndNoteBibliography"/>
        <w:ind w:left="720" w:hanging="720"/>
        <w:rPr>
          <w:noProof/>
        </w:rPr>
      </w:pPr>
      <w:bookmarkStart w:id="24" w:name="_ENREF_5"/>
      <w:r w:rsidRPr="00443EB3">
        <w:rPr>
          <w:noProof/>
        </w:rPr>
        <w:t xml:space="preserve">Brooks, S. P. B., and A. G. Gelman. 1998. General methods for monitoring convergence of iterative simulations. Journal of computational and graphical statistics </w:t>
      </w:r>
      <w:r w:rsidRPr="00443EB3">
        <w:rPr>
          <w:b/>
          <w:noProof/>
        </w:rPr>
        <w:t>7</w:t>
      </w:r>
      <w:r w:rsidRPr="00443EB3">
        <w:rPr>
          <w:noProof/>
        </w:rPr>
        <w:t>:434-455.</w:t>
      </w:r>
      <w:bookmarkEnd w:id="24"/>
    </w:p>
    <w:p w14:paraId="1A146033" w14:textId="77777777" w:rsidR="00443EB3" w:rsidRPr="00443EB3" w:rsidRDefault="00443EB3" w:rsidP="00443EB3">
      <w:pPr>
        <w:pStyle w:val="EndNoteBibliography"/>
        <w:ind w:left="720" w:hanging="720"/>
        <w:rPr>
          <w:noProof/>
        </w:rPr>
      </w:pPr>
      <w:bookmarkStart w:id="25" w:name="_ENREF_6"/>
      <w:r w:rsidRPr="00443EB3">
        <w:rPr>
          <w:noProof/>
        </w:rPr>
        <w:t xml:space="preserve">Caruso, N. M., and K. R. Lips. 2012. Truly enigmatic declines in terrestrial salamander populations in Great Smoky Mountains National Park. Diversity And Distributions </w:t>
      </w:r>
      <w:r w:rsidRPr="00443EB3">
        <w:rPr>
          <w:b/>
          <w:noProof/>
        </w:rPr>
        <w:t>19</w:t>
      </w:r>
      <w:r w:rsidRPr="00443EB3">
        <w:rPr>
          <w:noProof/>
        </w:rPr>
        <w:t>:n/a-n/a.</w:t>
      </w:r>
      <w:bookmarkEnd w:id="25"/>
    </w:p>
    <w:p w14:paraId="1E3A6F30" w14:textId="77777777" w:rsidR="00443EB3" w:rsidRPr="00443EB3" w:rsidRDefault="00443EB3" w:rsidP="00443EB3">
      <w:pPr>
        <w:pStyle w:val="EndNoteBibliography"/>
        <w:ind w:left="720" w:hanging="720"/>
        <w:rPr>
          <w:noProof/>
        </w:rPr>
      </w:pPr>
      <w:bookmarkStart w:id="26" w:name="_ENREF_7"/>
      <w:r w:rsidRPr="00443EB3">
        <w:rPr>
          <w:noProof/>
        </w:rPr>
        <w:t>Caruso, N. M., M. W. Sears, D. C. Adams, and K. R. Lips. 2014. Widespread rapid reductions in body size of adult salamanders in response to climate change. Global Change Biology:n/a-n/a.</w:t>
      </w:r>
      <w:bookmarkEnd w:id="26"/>
    </w:p>
    <w:p w14:paraId="72EB1E3D" w14:textId="77777777" w:rsidR="00443EB3" w:rsidRPr="00443EB3" w:rsidRDefault="00443EB3" w:rsidP="00443EB3">
      <w:pPr>
        <w:pStyle w:val="EndNoteBibliography"/>
        <w:ind w:left="720" w:hanging="720"/>
        <w:rPr>
          <w:noProof/>
        </w:rPr>
      </w:pPr>
      <w:bookmarkStart w:id="27" w:name="_ENREF_8"/>
      <w:r w:rsidRPr="00443EB3">
        <w:rPr>
          <w:noProof/>
        </w:rPr>
        <w:t>Coleman, D. C., D. A. Crossley Jr, and P. F. Hendrix. 2004. Fundamentals of soil ecology. Second edition. Academic Press, Boston.</w:t>
      </w:r>
      <w:bookmarkEnd w:id="27"/>
    </w:p>
    <w:p w14:paraId="74A1A6F4" w14:textId="77777777" w:rsidR="00443EB3" w:rsidRPr="00443EB3" w:rsidRDefault="00443EB3" w:rsidP="00443EB3">
      <w:pPr>
        <w:pStyle w:val="EndNoteBibliography"/>
        <w:ind w:left="720" w:hanging="720"/>
        <w:rPr>
          <w:noProof/>
        </w:rPr>
      </w:pPr>
      <w:bookmarkStart w:id="28" w:name="_ENREF_9"/>
      <w:r w:rsidRPr="00443EB3">
        <w:rPr>
          <w:noProof/>
        </w:rPr>
        <w:t xml:space="preserve">Connette, G. M., J. A. Crawford, and W. E. Peterman. 2015. Climate change and shrinking salamanders: alternative mechanisms for changes in plethodontid salamander body size. Global Change Biology </w:t>
      </w:r>
      <w:r w:rsidRPr="00443EB3">
        <w:rPr>
          <w:b/>
          <w:noProof/>
        </w:rPr>
        <w:t>21</w:t>
      </w:r>
      <w:r w:rsidRPr="00443EB3">
        <w:rPr>
          <w:noProof/>
        </w:rPr>
        <w:t>:2834-2843.</w:t>
      </w:r>
      <w:bookmarkEnd w:id="28"/>
    </w:p>
    <w:p w14:paraId="662365C0" w14:textId="77777777" w:rsidR="00443EB3" w:rsidRPr="00443EB3" w:rsidRDefault="00443EB3" w:rsidP="00443EB3">
      <w:pPr>
        <w:pStyle w:val="EndNoteBibliography"/>
        <w:ind w:left="720" w:hanging="720"/>
        <w:rPr>
          <w:noProof/>
        </w:rPr>
      </w:pPr>
      <w:bookmarkStart w:id="29" w:name="_ENREF_10"/>
      <w:r w:rsidRPr="00443EB3">
        <w:rPr>
          <w:noProof/>
        </w:rPr>
        <w:t xml:space="preserve">Crawford, J. A., and R. D. Semlitsch. 2007a. Estimation of core terrestrial habitat for stream-breeding salamanders and delineation of riparian buffers for protection of biodiversity. Conservation Biology </w:t>
      </w:r>
      <w:r w:rsidRPr="00443EB3">
        <w:rPr>
          <w:b/>
          <w:noProof/>
        </w:rPr>
        <w:t>21</w:t>
      </w:r>
      <w:r w:rsidRPr="00443EB3">
        <w:rPr>
          <w:noProof/>
        </w:rPr>
        <w:t>:152-158.</w:t>
      </w:r>
      <w:bookmarkEnd w:id="29"/>
    </w:p>
    <w:p w14:paraId="3D482809" w14:textId="77777777" w:rsidR="00443EB3" w:rsidRPr="00443EB3" w:rsidRDefault="00443EB3" w:rsidP="00443EB3">
      <w:pPr>
        <w:pStyle w:val="EndNoteBibliography"/>
        <w:ind w:left="720" w:hanging="720"/>
        <w:rPr>
          <w:noProof/>
        </w:rPr>
      </w:pPr>
      <w:bookmarkStart w:id="30" w:name="_ENREF_11"/>
      <w:r w:rsidRPr="00443EB3">
        <w:rPr>
          <w:noProof/>
        </w:rPr>
        <w:t xml:space="preserve">Crawford, J. a., and R. D. Semlitsch. 2007b. Estimation of core terrestrial habitat for stream-breeding salamanders and delineation of riparian buffers for protection of biodiversity. Conservation biology : the journal of the Society for Conservation Biology </w:t>
      </w:r>
      <w:r w:rsidRPr="00443EB3">
        <w:rPr>
          <w:b/>
          <w:noProof/>
        </w:rPr>
        <w:t>21</w:t>
      </w:r>
      <w:r w:rsidRPr="00443EB3">
        <w:rPr>
          <w:noProof/>
        </w:rPr>
        <w:t>:152-158.</w:t>
      </w:r>
      <w:bookmarkEnd w:id="30"/>
    </w:p>
    <w:p w14:paraId="44B62175" w14:textId="77777777" w:rsidR="00443EB3" w:rsidRPr="00443EB3" w:rsidRDefault="00443EB3" w:rsidP="00443EB3">
      <w:pPr>
        <w:pStyle w:val="EndNoteBibliography"/>
        <w:ind w:left="720" w:hanging="720"/>
        <w:rPr>
          <w:noProof/>
        </w:rPr>
      </w:pPr>
      <w:bookmarkStart w:id="31" w:name="_ENREF_12"/>
      <w:r w:rsidRPr="00443EB3">
        <w:rPr>
          <w:noProof/>
        </w:rPr>
        <w:t xml:space="preserve">Crawford, J. a., and R. D. Semlitsch. 2008. Abiotic factors influencing abundance and microhabitat use of stream salamanders in southern Appalachian forests. Forest Ecology and Management </w:t>
      </w:r>
      <w:r w:rsidRPr="00443EB3">
        <w:rPr>
          <w:b/>
          <w:noProof/>
        </w:rPr>
        <w:t>255</w:t>
      </w:r>
      <w:r w:rsidRPr="00443EB3">
        <w:rPr>
          <w:noProof/>
        </w:rPr>
        <w:t>:1841-1847.</w:t>
      </w:r>
      <w:bookmarkEnd w:id="31"/>
    </w:p>
    <w:p w14:paraId="7B2A43DB" w14:textId="77777777" w:rsidR="00443EB3" w:rsidRPr="00443EB3" w:rsidRDefault="00443EB3" w:rsidP="00443EB3">
      <w:pPr>
        <w:pStyle w:val="EndNoteBibliography"/>
        <w:ind w:left="720" w:hanging="720"/>
        <w:rPr>
          <w:noProof/>
        </w:rPr>
      </w:pPr>
      <w:bookmarkStart w:id="32" w:name="_ENREF_13"/>
      <w:r w:rsidRPr="00443EB3">
        <w:rPr>
          <w:noProof/>
        </w:rPr>
        <w:t xml:space="preserve">Dail, D., and L. Madsen. 2011. Models for estimating abundance from repeated counts of an open metapopulation. Biometrics </w:t>
      </w:r>
      <w:r w:rsidRPr="00443EB3">
        <w:rPr>
          <w:b/>
          <w:noProof/>
        </w:rPr>
        <w:t>67</w:t>
      </w:r>
      <w:r w:rsidRPr="00443EB3">
        <w:rPr>
          <w:noProof/>
        </w:rPr>
        <w:t>:577-587.</w:t>
      </w:r>
      <w:bookmarkEnd w:id="32"/>
    </w:p>
    <w:p w14:paraId="2E6347FE" w14:textId="008E334D" w:rsidR="00443EB3" w:rsidRPr="00443EB3" w:rsidRDefault="00443EB3" w:rsidP="00443EB3">
      <w:pPr>
        <w:pStyle w:val="EndNoteBibliography"/>
        <w:ind w:left="720" w:hanging="720"/>
        <w:rPr>
          <w:noProof/>
        </w:rPr>
      </w:pPr>
      <w:bookmarkStart w:id="33" w:name="_ENREF_14"/>
      <w:r w:rsidRPr="00443EB3">
        <w:rPr>
          <w:noProof/>
        </w:rPr>
        <w:t xml:space="preserve">Dilts, T. 2010. Topography Tools for ArcGIS v. 9.3. </w:t>
      </w:r>
      <w:hyperlink r:id="rId13" w:history="1">
        <w:r w:rsidRPr="00443EB3">
          <w:rPr>
            <w:rStyle w:val="Hyperlink"/>
            <w:noProof/>
          </w:rPr>
          <w:t>http://arcscripts.esri.com/details.asp?dbid=15996</w:t>
        </w:r>
      </w:hyperlink>
      <w:r w:rsidRPr="00443EB3">
        <w:rPr>
          <w:noProof/>
        </w:rPr>
        <w:t>.</w:t>
      </w:r>
      <w:bookmarkEnd w:id="33"/>
    </w:p>
    <w:p w14:paraId="1AC0FEA7" w14:textId="77777777" w:rsidR="00443EB3" w:rsidRPr="00443EB3" w:rsidRDefault="00443EB3" w:rsidP="00443EB3">
      <w:pPr>
        <w:pStyle w:val="EndNoteBibliography"/>
        <w:ind w:left="720" w:hanging="720"/>
        <w:rPr>
          <w:noProof/>
        </w:rPr>
      </w:pPr>
      <w:bookmarkStart w:id="34" w:name="_ENREF_15"/>
      <w:r w:rsidRPr="00443EB3">
        <w:rPr>
          <w:noProof/>
        </w:rPr>
        <w:t>Dodd Jr, C. K. 2004. The Amphibians of Great Smoky Mountains National Park. The University of Tennessee Press, Knoxville, TN.</w:t>
      </w:r>
      <w:bookmarkEnd w:id="34"/>
    </w:p>
    <w:p w14:paraId="12140A3C" w14:textId="77777777" w:rsidR="00443EB3" w:rsidRPr="00443EB3" w:rsidRDefault="00443EB3" w:rsidP="00443EB3">
      <w:pPr>
        <w:pStyle w:val="EndNoteBibliography"/>
        <w:ind w:left="720" w:hanging="720"/>
        <w:rPr>
          <w:noProof/>
        </w:rPr>
      </w:pPr>
      <w:bookmarkStart w:id="35" w:name="_ENREF_16"/>
      <w:r w:rsidRPr="00443EB3">
        <w:rPr>
          <w:noProof/>
        </w:rPr>
        <w:t xml:space="preserve">Dunning, J., B. Danielson, and H. Pulliam. 1992. Ecological processes that affect populations in complex landscapes. Oikos </w:t>
      </w:r>
      <w:r w:rsidRPr="00443EB3">
        <w:rPr>
          <w:b/>
          <w:noProof/>
        </w:rPr>
        <w:t>65</w:t>
      </w:r>
      <w:r w:rsidRPr="00443EB3">
        <w:rPr>
          <w:noProof/>
        </w:rPr>
        <w:t>:169-175.</w:t>
      </w:r>
      <w:bookmarkEnd w:id="35"/>
    </w:p>
    <w:p w14:paraId="321423C8" w14:textId="77777777" w:rsidR="00443EB3" w:rsidRPr="00443EB3" w:rsidRDefault="00443EB3" w:rsidP="00443EB3">
      <w:pPr>
        <w:pStyle w:val="EndNoteBibliography"/>
        <w:ind w:left="720" w:hanging="720"/>
        <w:rPr>
          <w:noProof/>
        </w:rPr>
      </w:pPr>
      <w:bookmarkStart w:id="36" w:name="_ENREF_17"/>
      <w:r w:rsidRPr="00443EB3">
        <w:rPr>
          <w:noProof/>
        </w:rPr>
        <w:t xml:space="preserve">Gifford, M. E., and K. H. Kozak. 2011. Islands in the sky or squeezed at the top? Ecological causes of elevational range limits in montane salamanders. Ecography </w:t>
      </w:r>
      <w:r w:rsidRPr="00443EB3">
        <w:rPr>
          <w:b/>
          <w:noProof/>
        </w:rPr>
        <w:t>34</w:t>
      </w:r>
      <w:r w:rsidRPr="00443EB3">
        <w:rPr>
          <w:noProof/>
        </w:rPr>
        <w:t>.</w:t>
      </w:r>
      <w:bookmarkEnd w:id="36"/>
    </w:p>
    <w:p w14:paraId="7E9A3A36" w14:textId="77777777" w:rsidR="00443EB3" w:rsidRPr="00443EB3" w:rsidRDefault="00443EB3" w:rsidP="00443EB3">
      <w:pPr>
        <w:pStyle w:val="EndNoteBibliography"/>
        <w:ind w:left="720" w:hanging="720"/>
        <w:rPr>
          <w:noProof/>
        </w:rPr>
      </w:pPr>
      <w:bookmarkStart w:id="37" w:name="_ENREF_18"/>
      <w:r w:rsidRPr="00443EB3">
        <w:rPr>
          <w:noProof/>
        </w:rPr>
        <w:t xml:space="preserve">Gifford, M. E., and K. H. Kozak. 2012. Islands in the sky or squeezed at the top? Ecological causes of elevational range limits in montane salamanders. Ecography </w:t>
      </w:r>
      <w:r w:rsidRPr="00443EB3">
        <w:rPr>
          <w:b/>
          <w:noProof/>
        </w:rPr>
        <w:t>35</w:t>
      </w:r>
      <w:r w:rsidRPr="00443EB3">
        <w:rPr>
          <w:noProof/>
        </w:rPr>
        <w:t>:193-203.</w:t>
      </w:r>
      <w:bookmarkEnd w:id="37"/>
    </w:p>
    <w:p w14:paraId="1C03FC3B" w14:textId="77777777" w:rsidR="00443EB3" w:rsidRPr="00443EB3" w:rsidRDefault="00443EB3" w:rsidP="00443EB3">
      <w:pPr>
        <w:pStyle w:val="EndNoteBibliography"/>
        <w:ind w:left="720" w:hanging="720"/>
        <w:rPr>
          <w:noProof/>
        </w:rPr>
      </w:pPr>
      <w:bookmarkStart w:id="38" w:name="_ENREF_19"/>
      <w:r w:rsidRPr="00443EB3">
        <w:rPr>
          <w:noProof/>
        </w:rPr>
        <w:lastRenderedPageBreak/>
        <w:t xml:space="preserve">Gillings, S., D. E. Balmer, and R. J. Fuller. 2015. Directionality of recent bird distribution shifts and climate change in Great Britain. Global Change Biology </w:t>
      </w:r>
      <w:r w:rsidRPr="00443EB3">
        <w:rPr>
          <w:b/>
          <w:noProof/>
        </w:rPr>
        <w:t>21</w:t>
      </w:r>
      <w:r w:rsidRPr="00443EB3">
        <w:rPr>
          <w:noProof/>
        </w:rPr>
        <w:t>:2155-2168.</w:t>
      </w:r>
      <w:bookmarkEnd w:id="38"/>
    </w:p>
    <w:p w14:paraId="7D3EDB98" w14:textId="77777777" w:rsidR="00443EB3" w:rsidRPr="00443EB3" w:rsidRDefault="00443EB3" w:rsidP="00443EB3">
      <w:pPr>
        <w:pStyle w:val="EndNoteBibliography"/>
        <w:ind w:left="720" w:hanging="720"/>
        <w:rPr>
          <w:noProof/>
        </w:rPr>
      </w:pPr>
      <w:bookmarkStart w:id="39" w:name="_ENREF_20"/>
      <w:r w:rsidRPr="00443EB3">
        <w:rPr>
          <w:noProof/>
        </w:rPr>
        <w:t>Grant, E. H. C. 2015. Please don't misuse the museum: ‘declines’ may be statistical. Global Change Biology:n/a-n/a.</w:t>
      </w:r>
      <w:bookmarkEnd w:id="39"/>
    </w:p>
    <w:p w14:paraId="6BA64846" w14:textId="77777777" w:rsidR="00443EB3" w:rsidRPr="00443EB3" w:rsidRDefault="00443EB3" w:rsidP="00443EB3">
      <w:pPr>
        <w:pStyle w:val="EndNoteBibliography"/>
        <w:ind w:left="720" w:hanging="720"/>
        <w:rPr>
          <w:noProof/>
        </w:rPr>
      </w:pPr>
      <w:bookmarkStart w:id="40" w:name="_ENREF_21"/>
      <w:r w:rsidRPr="00443EB3">
        <w:rPr>
          <w:noProof/>
        </w:rPr>
        <w:t xml:space="preserve">Highton, R. 2005. Declines of eastern North American woodland salamanders (Plethodon). Pages 34-46 </w:t>
      </w:r>
      <w:r w:rsidRPr="00443EB3">
        <w:rPr>
          <w:i/>
          <w:noProof/>
        </w:rPr>
        <w:t>in</w:t>
      </w:r>
      <w:r w:rsidRPr="00443EB3">
        <w:rPr>
          <w:noProof/>
        </w:rPr>
        <w:t xml:space="preserve"> M. J. Lannoo, editor. University of California Press, Los Angeles.</w:t>
      </w:r>
      <w:bookmarkEnd w:id="40"/>
    </w:p>
    <w:p w14:paraId="5D87D434" w14:textId="77777777" w:rsidR="00443EB3" w:rsidRPr="00443EB3" w:rsidRDefault="00443EB3" w:rsidP="00443EB3">
      <w:pPr>
        <w:pStyle w:val="EndNoteBibliography"/>
        <w:ind w:left="720" w:hanging="720"/>
        <w:rPr>
          <w:noProof/>
        </w:rPr>
      </w:pPr>
      <w:bookmarkStart w:id="41" w:name="_ENREF_22"/>
      <w:r w:rsidRPr="00443EB3">
        <w:rPr>
          <w:noProof/>
        </w:rPr>
        <w:t xml:space="preserve">Hocking, D., and R. Semlitsch. 2007. Effects of timber harvest on breeding-site selection by gray treefrogs (Hyla versicolor). Biological Conservation </w:t>
      </w:r>
      <w:r w:rsidRPr="00443EB3">
        <w:rPr>
          <w:b/>
          <w:noProof/>
        </w:rPr>
        <w:t>138</w:t>
      </w:r>
      <w:r w:rsidRPr="00443EB3">
        <w:rPr>
          <w:noProof/>
        </w:rPr>
        <w:t>:506-513.</w:t>
      </w:r>
      <w:bookmarkEnd w:id="41"/>
    </w:p>
    <w:p w14:paraId="2F77E816" w14:textId="77777777" w:rsidR="00443EB3" w:rsidRPr="00443EB3" w:rsidRDefault="00443EB3" w:rsidP="00443EB3">
      <w:pPr>
        <w:pStyle w:val="EndNoteBibliography"/>
        <w:ind w:left="720" w:hanging="720"/>
        <w:rPr>
          <w:noProof/>
        </w:rPr>
      </w:pPr>
      <w:bookmarkStart w:id="42" w:name="_ENREF_23"/>
      <w:r w:rsidRPr="00443EB3">
        <w:rPr>
          <w:noProof/>
        </w:rPr>
        <w:t xml:space="preserve">Hocking, D. J., K. J. Babbitt, and M. Yamasaki. 2013. Comparison of silvicultural and natural disturbance effects on terrestrial salamanders in northern hardwood forests. Biological Conservation </w:t>
      </w:r>
      <w:r w:rsidRPr="00443EB3">
        <w:rPr>
          <w:b/>
          <w:noProof/>
        </w:rPr>
        <w:t>167</w:t>
      </w:r>
      <w:r w:rsidRPr="00443EB3">
        <w:rPr>
          <w:noProof/>
        </w:rPr>
        <w:t>:194-202.</w:t>
      </w:r>
      <w:bookmarkEnd w:id="42"/>
    </w:p>
    <w:p w14:paraId="35B0DBAF" w14:textId="77777777" w:rsidR="00443EB3" w:rsidRPr="00443EB3" w:rsidRDefault="00443EB3" w:rsidP="00443EB3">
      <w:pPr>
        <w:pStyle w:val="EndNoteBibliography"/>
        <w:ind w:left="720" w:hanging="720"/>
        <w:rPr>
          <w:noProof/>
        </w:rPr>
      </w:pPr>
      <w:bookmarkStart w:id="43" w:name="_ENREF_24"/>
      <w:r w:rsidRPr="00443EB3">
        <w:rPr>
          <w:noProof/>
        </w:rPr>
        <w:t xml:space="preserve">Keen, W. 1984. Influence of Moisture on the Activity of a Plethodontid Salamander. Copeia </w:t>
      </w:r>
      <w:r w:rsidRPr="00443EB3">
        <w:rPr>
          <w:b/>
          <w:noProof/>
        </w:rPr>
        <w:t>1984</w:t>
      </w:r>
      <w:r w:rsidRPr="00443EB3">
        <w:rPr>
          <w:noProof/>
        </w:rPr>
        <w:t>:684-688.</w:t>
      </w:r>
      <w:bookmarkEnd w:id="43"/>
    </w:p>
    <w:p w14:paraId="7C68DC36" w14:textId="77777777" w:rsidR="00443EB3" w:rsidRPr="00443EB3" w:rsidRDefault="00443EB3" w:rsidP="00443EB3">
      <w:pPr>
        <w:pStyle w:val="EndNoteBibliography"/>
        <w:ind w:left="720" w:hanging="720"/>
        <w:rPr>
          <w:noProof/>
        </w:rPr>
      </w:pPr>
      <w:bookmarkStart w:id="44" w:name="_ENREF_25"/>
      <w:r w:rsidRPr="00443EB3">
        <w:rPr>
          <w:noProof/>
        </w:rPr>
        <w:t>Kery, M. 2010. Introduction to WinBUGS for Ecologists: A Bayesian Approach to Regression, ANOVA, Mixed Models, and Related Analyses. Academic Press, Boston.</w:t>
      </w:r>
      <w:bookmarkEnd w:id="44"/>
    </w:p>
    <w:p w14:paraId="4FA4652C" w14:textId="77777777" w:rsidR="00443EB3" w:rsidRPr="00443EB3" w:rsidRDefault="00443EB3" w:rsidP="00443EB3">
      <w:pPr>
        <w:pStyle w:val="EndNoteBibliography"/>
        <w:ind w:left="720" w:hanging="720"/>
        <w:rPr>
          <w:noProof/>
        </w:rPr>
      </w:pPr>
      <w:bookmarkStart w:id="45" w:name="_ENREF_26"/>
      <w:r w:rsidRPr="00443EB3">
        <w:rPr>
          <w:noProof/>
        </w:rPr>
        <w:t>Kery, M., and M. Schaub. 2012. Bayesian Population Analysis Using WinBUGS: A Hierarchical Perspective. Academic Press, Boston.</w:t>
      </w:r>
      <w:bookmarkEnd w:id="45"/>
    </w:p>
    <w:p w14:paraId="32374F9D" w14:textId="77777777" w:rsidR="00443EB3" w:rsidRPr="00443EB3" w:rsidRDefault="00443EB3" w:rsidP="00443EB3">
      <w:pPr>
        <w:pStyle w:val="EndNoteBibliography"/>
        <w:ind w:left="720" w:hanging="720"/>
        <w:rPr>
          <w:noProof/>
        </w:rPr>
      </w:pPr>
      <w:bookmarkStart w:id="46" w:name="_ENREF_27"/>
      <w:r w:rsidRPr="00443EB3">
        <w:rPr>
          <w:noProof/>
        </w:rPr>
        <w:t xml:space="preserve">Kery, M., J. H. Spillmann, C. Truong, R. Holderegger, M. Kéry, J. H. Spillmann, C. Truong, and R. Holderegger. 2006. How biased are estimates of extinction probability in revisitation studies? Journal Of Ecology </w:t>
      </w:r>
      <w:r w:rsidRPr="00443EB3">
        <w:rPr>
          <w:b/>
          <w:noProof/>
        </w:rPr>
        <w:t>94</w:t>
      </w:r>
      <w:r w:rsidRPr="00443EB3">
        <w:rPr>
          <w:noProof/>
        </w:rPr>
        <w:t>:980-986.</w:t>
      </w:r>
      <w:bookmarkEnd w:id="46"/>
    </w:p>
    <w:p w14:paraId="7002BE73" w14:textId="77777777" w:rsidR="00443EB3" w:rsidRPr="00443EB3" w:rsidRDefault="00443EB3" w:rsidP="00443EB3">
      <w:pPr>
        <w:pStyle w:val="EndNoteBibliography"/>
        <w:ind w:left="720" w:hanging="720"/>
        <w:rPr>
          <w:noProof/>
        </w:rPr>
      </w:pPr>
      <w:bookmarkStart w:id="47" w:name="_ENREF_28"/>
      <w:r w:rsidRPr="00443EB3">
        <w:rPr>
          <w:noProof/>
        </w:rPr>
        <w:t xml:space="preserve">Kozak, K. H., and J. J. Wiens. 2010. Niche Conservatism Drives Elevational Diversity Patterns in Appalachian Salamanders. The American Naturalist </w:t>
      </w:r>
      <w:r w:rsidRPr="00443EB3">
        <w:rPr>
          <w:b/>
          <w:noProof/>
        </w:rPr>
        <w:t>176</w:t>
      </w:r>
      <w:r w:rsidRPr="00443EB3">
        <w:rPr>
          <w:noProof/>
        </w:rPr>
        <w:t>:40-54.</w:t>
      </w:r>
      <w:bookmarkEnd w:id="47"/>
    </w:p>
    <w:p w14:paraId="3BEC334A" w14:textId="77777777" w:rsidR="00443EB3" w:rsidRPr="00443EB3" w:rsidRDefault="00443EB3" w:rsidP="00443EB3">
      <w:pPr>
        <w:pStyle w:val="EndNoteBibliography"/>
        <w:ind w:left="720" w:hanging="720"/>
        <w:rPr>
          <w:noProof/>
        </w:rPr>
      </w:pPr>
      <w:bookmarkStart w:id="48" w:name="_ENREF_29"/>
      <w:r w:rsidRPr="00443EB3">
        <w:rPr>
          <w:noProof/>
        </w:rPr>
        <w:t xml:space="preserve">Laurance, W. F., D. Carolina Useche, L. P. Shoo, S. K. Herzog, M. Kessler, F. Escobar, G. Brehm, J. C. Axmacher, I.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and C. D. Thomas. 2011a. Global warming, elevational ranges and the vulnerability of tropical biota. Biological Conservation </w:t>
      </w:r>
      <w:r w:rsidRPr="00443EB3">
        <w:rPr>
          <w:b/>
          <w:noProof/>
        </w:rPr>
        <w:t>144</w:t>
      </w:r>
      <w:r w:rsidRPr="00443EB3">
        <w:rPr>
          <w:noProof/>
        </w:rPr>
        <w:t>:548-557.</w:t>
      </w:r>
      <w:bookmarkEnd w:id="48"/>
    </w:p>
    <w:p w14:paraId="778C2DE0" w14:textId="77777777" w:rsidR="00443EB3" w:rsidRPr="00443EB3" w:rsidRDefault="00443EB3" w:rsidP="00443EB3">
      <w:pPr>
        <w:pStyle w:val="EndNoteBibliography"/>
        <w:ind w:left="720" w:hanging="720"/>
        <w:rPr>
          <w:noProof/>
        </w:rPr>
      </w:pPr>
      <w:bookmarkStart w:id="49" w:name="_ENREF_30"/>
      <w:r w:rsidRPr="00443EB3">
        <w:rPr>
          <w:noProof/>
        </w:rPr>
        <w:t xml:space="preserve">Laurance, W. F., D. Carolina Useche, L. P. Shoo, S. K. Herzog, M. Kessler, F. Escobar, G. Brehm, J. C. Axmacher, I. C.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C. D. Thomas, and D. C. Useche. 2011b. Global warming, elevational ranges and the vulnerability of tropical biota. Biological Conservation </w:t>
      </w:r>
      <w:r w:rsidRPr="00443EB3">
        <w:rPr>
          <w:b/>
          <w:noProof/>
        </w:rPr>
        <w:t>144</w:t>
      </w:r>
      <w:r w:rsidRPr="00443EB3">
        <w:rPr>
          <w:noProof/>
        </w:rPr>
        <w:t>:548-557.</w:t>
      </w:r>
      <w:bookmarkEnd w:id="49"/>
    </w:p>
    <w:p w14:paraId="5299B8FA" w14:textId="77777777" w:rsidR="00443EB3" w:rsidRPr="00443EB3" w:rsidRDefault="00443EB3" w:rsidP="00443EB3">
      <w:pPr>
        <w:pStyle w:val="EndNoteBibliography"/>
        <w:ind w:left="720" w:hanging="720"/>
        <w:rPr>
          <w:noProof/>
        </w:rPr>
      </w:pPr>
      <w:bookmarkStart w:id="50" w:name="_ENREF_31"/>
      <w:r w:rsidRPr="00443EB3">
        <w:rPr>
          <w:noProof/>
        </w:rPr>
        <w:t xml:space="preserve">Loarie, S. R., P. B. Duffy, H. Hamilton, G. P. Asner, C. B. Field, and D. D. Ackerly. 2009. The velocity of climate change. Nature </w:t>
      </w:r>
      <w:r w:rsidRPr="00443EB3">
        <w:rPr>
          <w:b/>
          <w:noProof/>
        </w:rPr>
        <w:t>462</w:t>
      </w:r>
      <w:r w:rsidRPr="00443EB3">
        <w:rPr>
          <w:noProof/>
        </w:rPr>
        <w:t>:1052-U1111.</w:t>
      </w:r>
      <w:bookmarkEnd w:id="50"/>
    </w:p>
    <w:p w14:paraId="57013428" w14:textId="77777777" w:rsidR="00443EB3" w:rsidRPr="00443EB3" w:rsidRDefault="00443EB3" w:rsidP="00443EB3">
      <w:pPr>
        <w:pStyle w:val="EndNoteBibliography"/>
        <w:ind w:left="720" w:hanging="720"/>
        <w:rPr>
          <w:noProof/>
        </w:rPr>
      </w:pPr>
      <w:bookmarkStart w:id="51" w:name="_ENREF_32"/>
      <w:r w:rsidRPr="00443EB3">
        <w:rPr>
          <w:noProof/>
        </w:rPr>
        <w:lastRenderedPageBreak/>
        <w:t xml:space="preserve">Mackenzie, D. I., J. D. Nichols, G. B. Lachman, S. Droege, J. A. Royle, and C. A. Langtimm. 2002. Estimating site occupancy rates when detection probabilities are less than one. Ecology </w:t>
      </w:r>
      <w:r w:rsidRPr="00443EB3">
        <w:rPr>
          <w:b/>
          <w:noProof/>
        </w:rPr>
        <w:t>83</w:t>
      </w:r>
      <w:r w:rsidRPr="00443EB3">
        <w:rPr>
          <w:noProof/>
        </w:rPr>
        <w:t>:2248-2255.</w:t>
      </w:r>
      <w:bookmarkEnd w:id="51"/>
    </w:p>
    <w:p w14:paraId="643ABCD4" w14:textId="77777777" w:rsidR="00443EB3" w:rsidRPr="00443EB3" w:rsidRDefault="00443EB3" w:rsidP="00443EB3">
      <w:pPr>
        <w:pStyle w:val="EndNoteBibliography"/>
        <w:ind w:left="720" w:hanging="720"/>
        <w:rPr>
          <w:noProof/>
        </w:rPr>
      </w:pPr>
      <w:bookmarkStart w:id="52" w:name="_ENREF_33"/>
      <w:r w:rsidRPr="00443EB3">
        <w:rPr>
          <w:noProof/>
        </w:rPr>
        <w:t>MacKenzie, D. I., J. D. Nichols, J. A. Royle, K. H. Pollock, L. L. Bailey, and J. E. Hines, editors. 2006. Occupancy estimation and modeling: inferring patterns and dynamics of species occurrence. Academic Press, Boston.</w:t>
      </w:r>
      <w:bookmarkEnd w:id="52"/>
    </w:p>
    <w:p w14:paraId="6D4A9F05" w14:textId="77777777" w:rsidR="00443EB3" w:rsidRPr="00443EB3" w:rsidRDefault="00443EB3" w:rsidP="00443EB3">
      <w:pPr>
        <w:pStyle w:val="EndNoteBibliography"/>
        <w:ind w:left="720" w:hanging="720"/>
        <w:rPr>
          <w:noProof/>
        </w:rPr>
      </w:pPr>
      <w:bookmarkStart w:id="53" w:name="_ENREF_34"/>
      <w:r w:rsidRPr="00443EB3">
        <w:rPr>
          <w:noProof/>
        </w:rPr>
        <w:t xml:space="preserve">MacKenzie, D. I., J. D. Nichols, M. E. Seamans, and R. J. Gutierrez. 2009. Modeling species occurrence dynamics with multiple states and imperfect detection. Ecology </w:t>
      </w:r>
      <w:r w:rsidRPr="00443EB3">
        <w:rPr>
          <w:b/>
          <w:noProof/>
        </w:rPr>
        <w:t>90</w:t>
      </w:r>
      <w:r w:rsidRPr="00443EB3">
        <w:rPr>
          <w:noProof/>
        </w:rPr>
        <w:t>:823-835.</w:t>
      </w:r>
      <w:bookmarkEnd w:id="53"/>
    </w:p>
    <w:p w14:paraId="07276A14" w14:textId="77777777" w:rsidR="00443EB3" w:rsidRPr="00443EB3" w:rsidRDefault="00443EB3" w:rsidP="00443EB3">
      <w:pPr>
        <w:pStyle w:val="EndNoteBibliography"/>
        <w:ind w:left="720" w:hanging="720"/>
        <w:rPr>
          <w:noProof/>
        </w:rPr>
      </w:pPr>
      <w:bookmarkStart w:id="54" w:name="_ENREF_35"/>
      <w:r w:rsidRPr="00443EB3">
        <w:rPr>
          <w:noProof/>
        </w:rPr>
        <w:t xml:space="preserve">McCain, C. M. 2003. The mid-domain effect applied to elevational gradients: species richness of small mammals in Costa Rica. Journal of Biogeography </w:t>
      </w:r>
      <w:r w:rsidRPr="00443EB3">
        <w:rPr>
          <w:b/>
          <w:noProof/>
        </w:rPr>
        <w:t>31</w:t>
      </w:r>
      <w:r w:rsidRPr="00443EB3">
        <w:rPr>
          <w:noProof/>
        </w:rPr>
        <w:t>:1-13.</w:t>
      </w:r>
      <w:bookmarkEnd w:id="54"/>
    </w:p>
    <w:p w14:paraId="68F98632" w14:textId="77777777" w:rsidR="00443EB3" w:rsidRPr="00443EB3" w:rsidRDefault="00443EB3" w:rsidP="00443EB3">
      <w:pPr>
        <w:pStyle w:val="EndNoteBibliography"/>
        <w:ind w:left="720" w:hanging="720"/>
        <w:rPr>
          <w:noProof/>
        </w:rPr>
      </w:pPr>
      <w:bookmarkStart w:id="55" w:name="_ENREF_36"/>
      <w:r w:rsidRPr="00443EB3">
        <w:rPr>
          <w:noProof/>
        </w:rPr>
        <w:t xml:space="preserve">McCain, C. M. 2004. The mid-domain effect applied to elevational gradients: species richness of small mammals in Costa Rica. Journal of Biogeography </w:t>
      </w:r>
      <w:r w:rsidRPr="00443EB3">
        <w:rPr>
          <w:b/>
          <w:noProof/>
        </w:rPr>
        <w:t>31</w:t>
      </w:r>
      <w:r w:rsidRPr="00443EB3">
        <w:rPr>
          <w:noProof/>
        </w:rPr>
        <w:t>:19-31.</w:t>
      </w:r>
      <w:bookmarkEnd w:id="55"/>
    </w:p>
    <w:p w14:paraId="16FB37C0" w14:textId="77777777" w:rsidR="00443EB3" w:rsidRPr="00443EB3" w:rsidRDefault="00443EB3" w:rsidP="00443EB3">
      <w:pPr>
        <w:pStyle w:val="EndNoteBibliography"/>
        <w:ind w:left="720" w:hanging="720"/>
        <w:rPr>
          <w:noProof/>
        </w:rPr>
      </w:pPr>
      <w:bookmarkStart w:id="56" w:name="_ENREF_37"/>
      <w:r w:rsidRPr="00443EB3">
        <w:rPr>
          <w:noProof/>
        </w:rPr>
        <w:t xml:space="preserve">McCain, C. M. 2009. Global analysis of bird elevational diversity. Global Ecology and Biogeography </w:t>
      </w:r>
      <w:r w:rsidRPr="00443EB3">
        <w:rPr>
          <w:b/>
          <w:noProof/>
        </w:rPr>
        <w:t>18</w:t>
      </w:r>
      <w:r w:rsidRPr="00443EB3">
        <w:rPr>
          <w:noProof/>
        </w:rPr>
        <w:t>:346-360.</w:t>
      </w:r>
      <w:bookmarkEnd w:id="56"/>
    </w:p>
    <w:p w14:paraId="595D0CA5" w14:textId="77777777" w:rsidR="00443EB3" w:rsidRPr="00443EB3" w:rsidRDefault="00443EB3" w:rsidP="00443EB3">
      <w:pPr>
        <w:pStyle w:val="EndNoteBibliography"/>
        <w:ind w:left="720" w:hanging="720"/>
        <w:rPr>
          <w:noProof/>
        </w:rPr>
      </w:pPr>
      <w:bookmarkStart w:id="57" w:name="_ENREF_38"/>
      <w:r w:rsidRPr="00443EB3">
        <w:rPr>
          <w:noProof/>
        </w:rPr>
        <w:t xml:space="preserve">McCain, C. M. 2010. Global analysis of reptile elevational diversity. Global Ecology and Biogeography </w:t>
      </w:r>
      <w:r w:rsidRPr="00443EB3">
        <w:rPr>
          <w:b/>
          <w:noProof/>
        </w:rPr>
        <w:t>19</w:t>
      </w:r>
      <w:r w:rsidRPr="00443EB3">
        <w:rPr>
          <w:noProof/>
        </w:rPr>
        <w:t>:541-553.</w:t>
      </w:r>
      <w:bookmarkEnd w:id="57"/>
    </w:p>
    <w:p w14:paraId="5C5C9404" w14:textId="77777777" w:rsidR="00443EB3" w:rsidRPr="00443EB3" w:rsidRDefault="00443EB3" w:rsidP="00443EB3">
      <w:pPr>
        <w:pStyle w:val="EndNoteBibliography"/>
        <w:ind w:left="720" w:hanging="720"/>
        <w:rPr>
          <w:noProof/>
        </w:rPr>
      </w:pPr>
      <w:bookmarkStart w:id="58" w:name="_ENREF_39"/>
      <w:r w:rsidRPr="00443EB3">
        <w:rPr>
          <w:noProof/>
        </w:rPr>
        <w:t>McCain, C. M., and J.-A. Grytnes. 2010. Elevational gradients in species richness. Pages 1-10  Encyclopedia of Life Sciences. John Wiley &amp; Sons, Ltd, Chichester.</w:t>
      </w:r>
      <w:bookmarkEnd w:id="58"/>
    </w:p>
    <w:p w14:paraId="1AA81B8D" w14:textId="77777777" w:rsidR="00443EB3" w:rsidRPr="00443EB3" w:rsidRDefault="00443EB3" w:rsidP="00443EB3">
      <w:pPr>
        <w:pStyle w:val="EndNoteBibliography"/>
        <w:ind w:left="720" w:hanging="720"/>
        <w:rPr>
          <w:noProof/>
        </w:rPr>
      </w:pPr>
      <w:bookmarkStart w:id="59" w:name="_ENREF_40"/>
      <w:r w:rsidRPr="00443EB3">
        <w:rPr>
          <w:noProof/>
        </w:rPr>
        <w:t xml:space="preserve">McCain, C. M., and N. J. Sanders. 2010. Metabolic theory and elevational diversity of vertebrate ectotherms. Ecology </w:t>
      </w:r>
      <w:r w:rsidRPr="00443EB3">
        <w:rPr>
          <w:b/>
          <w:noProof/>
        </w:rPr>
        <w:t>91</w:t>
      </w:r>
      <w:r w:rsidRPr="00443EB3">
        <w:rPr>
          <w:noProof/>
        </w:rPr>
        <w:t>:601-609.</w:t>
      </w:r>
      <w:bookmarkEnd w:id="59"/>
    </w:p>
    <w:p w14:paraId="16AD3347" w14:textId="77777777" w:rsidR="00443EB3" w:rsidRPr="00443EB3" w:rsidRDefault="00443EB3" w:rsidP="00443EB3">
      <w:pPr>
        <w:pStyle w:val="EndNoteBibliography"/>
        <w:ind w:left="720" w:hanging="720"/>
        <w:rPr>
          <w:noProof/>
        </w:rPr>
      </w:pPr>
      <w:bookmarkStart w:id="60" w:name="_ENREF_41"/>
      <w:r w:rsidRPr="00443EB3">
        <w:rPr>
          <w:noProof/>
        </w:rPr>
        <w:t xml:space="preserve">McKone, M. J., D. Kelly, and W. G. Lee. 1998. Effect of climate change on mast-seeding species: frequency of mass flowering and escape from specialist insect seed predators. Global Change Biology </w:t>
      </w:r>
      <w:r w:rsidRPr="00443EB3">
        <w:rPr>
          <w:b/>
          <w:noProof/>
        </w:rPr>
        <w:t>4</w:t>
      </w:r>
      <w:r w:rsidRPr="00443EB3">
        <w:rPr>
          <w:noProof/>
        </w:rPr>
        <w:t>:591-596.</w:t>
      </w:r>
      <w:bookmarkEnd w:id="60"/>
    </w:p>
    <w:p w14:paraId="262DAB90" w14:textId="77777777" w:rsidR="00443EB3" w:rsidRPr="00443EB3" w:rsidRDefault="00443EB3" w:rsidP="00443EB3">
      <w:pPr>
        <w:pStyle w:val="EndNoteBibliography"/>
        <w:ind w:left="720" w:hanging="720"/>
        <w:rPr>
          <w:noProof/>
        </w:rPr>
      </w:pPr>
      <w:bookmarkStart w:id="61" w:name="_ENREF_42"/>
      <w:r w:rsidRPr="00443EB3">
        <w:rPr>
          <w:noProof/>
        </w:rPr>
        <w:t xml:space="preserve">Milanovich, J. R., D. J. Hocking, W. E. Peterman, and J. A. Crawford. 2015. Effective Use of Trails for Assessing Terrestrial Salamander Abundance and Detection: A Case Study at Great Smoky Mountains National Park. Natural Areas Journal </w:t>
      </w:r>
      <w:r w:rsidRPr="00443EB3">
        <w:rPr>
          <w:b/>
          <w:noProof/>
        </w:rPr>
        <w:t>35</w:t>
      </w:r>
      <w:r w:rsidRPr="00443EB3">
        <w:rPr>
          <w:noProof/>
        </w:rPr>
        <w:t>:590-598.</w:t>
      </w:r>
      <w:bookmarkEnd w:id="61"/>
    </w:p>
    <w:p w14:paraId="0A505C66" w14:textId="77777777" w:rsidR="00443EB3" w:rsidRPr="00443EB3" w:rsidRDefault="00443EB3" w:rsidP="00443EB3">
      <w:pPr>
        <w:pStyle w:val="EndNoteBibliography"/>
        <w:ind w:left="720" w:hanging="720"/>
        <w:rPr>
          <w:noProof/>
        </w:rPr>
      </w:pPr>
      <w:bookmarkStart w:id="62" w:name="_ENREF_43"/>
      <w:r w:rsidRPr="00443EB3">
        <w:rPr>
          <w:noProof/>
        </w:rPr>
        <w:t xml:space="preserve">Milanovich, J. R., W. E. Peterman, N. P. Nibbelink, and J. C. Maerz. 2010. Projected loss of a salamander diversity hotspot as a consequence of projected global climate change. PLoS ONE </w:t>
      </w:r>
      <w:r w:rsidRPr="00443EB3">
        <w:rPr>
          <w:b/>
          <w:noProof/>
        </w:rPr>
        <w:t>5</w:t>
      </w:r>
      <w:r w:rsidRPr="00443EB3">
        <w:rPr>
          <w:noProof/>
        </w:rPr>
        <w:t>:1-19.</w:t>
      </w:r>
      <w:bookmarkEnd w:id="62"/>
    </w:p>
    <w:p w14:paraId="57E56F26" w14:textId="77777777" w:rsidR="00443EB3" w:rsidRPr="00443EB3" w:rsidRDefault="00443EB3" w:rsidP="00443EB3">
      <w:pPr>
        <w:pStyle w:val="EndNoteBibliography"/>
        <w:ind w:left="720" w:hanging="720"/>
        <w:rPr>
          <w:noProof/>
        </w:rPr>
      </w:pPr>
      <w:bookmarkStart w:id="63" w:name="_ENREF_44"/>
      <w:r w:rsidRPr="00443EB3">
        <w:rPr>
          <w:noProof/>
        </w:rPr>
        <w:t xml:space="preserve">Moritz, C., J. L. Patton, C. J. Conroy, J. L. Parra, G. C. White, and S. R. Beissinger. 2008. Impact of a Century of Climate Change on Small-Mammal Communities in Yosemite National Park, USA. Science </w:t>
      </w:r>
      <w:r w:rsidRPr="00443EB3">
        <w:rPr>
          <w:b/>
          <w:noProof/>
        </w:rPr>
        <w:t>322</w:t>
      </w:r>
      <w:r w:rsidRPr="00443EB3">
        <w:rPr>
          <w:noProof/>
        </w:rPr>
        <w:t>:261-264.</w:t>
      </w:r>
      <w:bookmarkEnd w:id="63"/>
    </w:p>
    <w:p w14:paraId="303485CF" w14:textId="77777777" w:rsidR="00443EB3" w:rsidRPr="00443EB3" w:rsidRDefault="00443EB3" w:rsidP="00443EB3">
      <w:pPr>
        <w:pStyle w:val="EndNoteBibliography"/>
        <w:ind w:left="720" w:hanging="720"/>
        <w:rPr>
          <w:noProof/>
        </w:rPr>
      </w:pPr>
      <w:bookmarkStart w:id="64" w:name="_ENREF_45"/>
      <w:r w:rsidRPr="00443EB3">
        <w:rPr>
          <w:noProof/>
        </w:rPr>
        <w:t xml:space="preserve">Moskwik, M. 2014. Recent elevational range expansions in plethodontid salamanders (Amphibia: Plethodontidae) in the southern Appalachian Mountains. Journal of Biogeography </w:t>
      </w:r>
      <w:r w:rsidRPr="00443EB3">
        <w:rPr>
          <w:b/>
          <w:noProof/>
        </w:rPr>
        <w:t>41</w:t>
      </w:r>
      <w:r w:rsidRPr="00443EB3">
        <w:rPr>
          <w:noProof/>
        </w:rPr>
        <w:t>:n/a-n/a.</w:t>
      </w:r>
      <w:bookmarkEnd w:id="64"/>
    </w:p>
    <w:p w14:paraId="0A611D72" w14:textId="77777777" w:rsidR="00443EB3" w:rsidRPr="00443EB3" w:rsidRDefault="00443EB3" w:rsidP="00443EB3">
      <w:pPr>
        <w:pStyle w:val="EndNoteBibliography"/>
        <w:ind w:left="720" w:hanging="720"/>
        <w:rPr>
          <w:noProof/>
        </w:rPr>
      </w:pPr>
      <w:bookmarkStart w:id="65" w:name="_ENREF_46"/>
      <w:r w:rsidRPr="00443EB3">
        <w:rPr>
          <w:noProof/>
        </w:rPr>
        <w:t xml:space="preserve">Nichols, J. D., M. D. Koneff, P. J. Heglund, M. G. Knutson, M. E. Seamans, J. E. Lyons, J. M. Morton, M. T. Jones, G. S. Boomer, and B. K. Williams. 2011. Climate change, uncertainty, and natural resource management. Journal of Wildlife Management </w:t>
      </w:r>
      <w:r w:rsidRPr="00443EB3">
        <w:rPr>
          <w:b/>
          <w:noProof/>
        </w:rPr>
        <w:t>75</w:t>
      </w:r>
      <w:r w:rsidRPr="00443EB3">
        <w:rPr>
          <w:noProof/>
        </w:rPr>
        <w:t>:6-18.</w:t>
      </w:r>
      <w:bookmarkEnd w:id="65"/>
    </w:p>
    <w:p w14:paraId="229C296F" w14:textId="77777777" w:rsidR="00443EB3" w:rsidRPr="00443EB3" w:rsidRDefault="00443EB3" w:rsidP="00443EB3">
      <w:pPr>
        <w:pStyle w:val="EndNoteBibliography"/>
        <w:ind w:left="720" w:hanging="720"/>
        <w:rPr>
          <w:noProof/>
        </w:rPr>
      </w:pPr>
      <w:bookmarkStart w:id="66" w:name="_ENREF_47"/>
      <w:r w:rsidRPr="00443EB3">
        <w:rPr>
          <w:noProof/>
        </w:rPr>
        <w:t xml:space="preserve">O’Donnell, K. M., F. R. Thompson, and R. D. Semlitsch. 2015. Partitioning detectability components in populations subject to within-season temporary emigration using binomial mixture models. PLoS ONE </w:t>
      </w:r>
      <w:r w:rsidRPr="00443EB3">
        <w:rPr>
          <w:b/>
          <w:noProof/>
        </w:rPr>
        <w:t>10</w:t>
      </w:r>
      <w:r w:rsidRPr="00443EB3">
        <w:rPr>
          <w:noProof/>
        </w:rPr>
        <w:t>:e0117216-e0117216.</w:t>
      </w:r>
      <w:bookmarkEnd w:id="66"/>
    </w:p>
    <w:p w14:paraId="5F9D01C3" w14:textId="77777777" w:rsidR="00443EB3" w:rsidRPr="00443EB3" w:rsidRDefault="00443EB3" w:rsidP="00443EB3">
      <w:pPr>
        <w:pStyle w:val="EndNoteBibliography"/>
        <w:ind w:left="720" w:hanging="720"/>
        <w:rPr>
          <w:noProof/>
        </w:rPr>
      </w:pPr>
      <w:bookmarkStart w:id="67" w:name="_ENREF_48"/>
      <w:r w:rsidRPr="00443EB3">
        <w:rPr>
          <w:noProof/>
        </w:rPr>
        <w:t>Peterman, W. E., J. A. Crawford, and D. J. Hocking. In press. Effects of elevation on plethodontid salamander body size. Copeia.</w:t>
      </w:r>
      <w:bookmarkEnd w:id="67"/>
    </w:p>
    <w:p w14:paraId="47C66A56" w14:textId="77777777" w:rsidR="00443EB3" w:rsidRPr="00443EB3" w:rsidRDefault="00443EB3" w:rsidP="00443EB3">
      <w:pPr>
        <w:pStyle w:val="EndNoteBibliography"/>
        <w:ind w:left="720" w:hanging="720"/>
        <w:rPr>
          <w:noProof/>
        </w:rPr>
      </w:pPr>
      <w:bookmarkStart w:id="68" w:name="_ENREF_49"/>
      <w:r w:rsidRPr="00443EB3">
        <w:rPr>
          <w:noProof/>
        </w:rPr>
        <w:lastRenderedPageBreak/>
        <w:t xml:space="preserve">Peterman, W. E., J. L. Locke, and R. D. Semlitsch. 2013. Spatial and temporal patterns of water loss in heterogeneous landscapes: using plaster models as amphibian analogues. Canadian Journal of Zoology </w:t>
      </w:r>
      <w:r w:rsidRPr="00443EB3">
        <w:rPr>
          <w:b/>
          <w:noProof/>
        </w:rPr>
        <w:t>91</w:t>
      </w:r>
      <w:r w:rsidRPr="00443EB3">
        <w:rPr>
          <w:noProof/>
        </w:rPr>
        <w:t>:135-140.</w:t>
      </w:r>
      <w:bookmarkEnd w:id="68"/>
    </w:p>
    <w:p w14:paraId="62E4796D" w14:textId="77777777" w:rsidR="00443EB3" w:rsidRPr="00443EB3" w:rsidRDefault="00443EB3" w:rsidP="00443EB3">
      <w:pPr>
        <w:pStyle w:val="EndNoteBibliography"/>
        <w:ind w:left="720" w:hanging="720"/>
        <w:rPr>
          <w:noProof/>
        </w:rPr>
      </w:pPr>
      <w:bookmarkStart w:id="69" w:name="_ENREF_50"/>
      <w:r w:rsidRPr="00443EB3">
        <w:rPr>
          <w:noProof/>
        </w:rPr>
        <w:t xml:space="preserve">Peterman, W. E., and R. D. Semlitsch. 2014. Spatial variation in water loss predicts terrestrial salamander distribution and population dynamics. Oecologia </w:t>
      </w:r>
      <w:r w:rsidRPr="00443EB3">
        <w:rPr>
          <w:b/>
          <w:noProof/>
        </w:rPr>
        <w:t>176</w:t>
      </w:r>
      <w:r w:rsidRPr="00443EB3">
        <w:rPr>
          <w:noProof/>
        </w:rPr>
        <w:t>:357-369.</w:t>
      </w:r>
      <w:bookmarkEnd w:id="69"/>
    </w:p>
    <w:p w14:paraId="63B18B20" w14:textId="77777777" w:rsidR="00443EB3" w:rsidRPr="00443EB3" w:rsidRDefault="00443EB3" w:rsidP="00443EB3">
      <w:pPr>
        <w:pStyle w:val="EndNoteBibliography"/>
        <w:ind w:left="720" w:hanging="720"/>
        <w:rPr>
          <w:noProof/>
        </w:rPr>
      </w:pPr>
      <w:bookmarkStart w:id="70" w:name="_ENREF_51"/>
      <w:r w:rsidRPr="00443EB3">
        <w:rPr>
          <w:noProof/>
        </w:rPr>
        <w:t>Petranka, J. W. 1998. Salamanders of the United States and Canada. Smithsonian Institution Press, Washington.</w:t>
      </w:r>
      <w:bookmarkEnd w:id="70"/>
    </w:p>
    <w:p w14:paraId="1FCB26BB" w14:textId="77777777" w:rsidR="00443EB3" w:rsidRPr="00443EB3" w:rsidRDefault="00443EB3" w:rsidP="00443EB3">
      <w:pPr>
        <w:pStyle w:val="EndNoteBibliography"/>
        <w:ind w:left="720" w:hanging="720"/>
        <w:rPr>
          <w:noProof/>
        </w:rPr>
      </w:pPr>
      <w:bookmarkStart w:id="71" w:name="_ENREF_52"/>
      <w:r w:rsidRPr="00443EB3">
        <w:rPr>
          <w:noProof/>
        </w:rPr>
        <w:t>Plummer, M. 2012. rjags: Bayesian graphical models using MCMC.</w:t>
      </w:r>
      <w:bookmarkEnd w:id="71"/>
    </w:p>
    <w:p w14:paraId="1724326B" w14:textId="77777777" w:rsidR="00443EB3" w:rsidRPr="00443EB3" w:rsidRDefault="00443EB3" w:rsidP="00443EB3">
      <w:pPr>
        <w:pStyle w:val="EndNoteBibliography"/>
        <w:ind w:left="720" w:hanging="720"/>
        <w:rPr>
          <w:noProof/>
        </w:rPr>
      </w:pPr>
      <w:bookmarkStart w:id="72" w:name="_ENREF_53"/>
      <w:r w:rsidRPr="00443EB3">
        <w:rPr>
          <w:noProof/>
        </w:rPr>
        <w:t xml:space="preserve">Pope, S., L. Fahrig, and H. Merriam. 2000. Landscape complementation and metapopulation effects on leopard frog populations. Ecology </w:t>
      </w:r>
      <w:r w:rsidRPr="00443EB3">
        <w:rPr>
          <w:b/>
          <w:noProof/>
        </w:rPr>
        <w:t>81</w:t>
      </w:r>
      <w:r w:rsidRPr="00443EB3">
        <w:rPr>
          <w:noProof/>
        </w:rPr>
        <w:t>:2498-2508.</w:t>
      </w:r>
      <w:bookmarkEnd w:id="72"/>
    </w:p>
    <w:p w14:paraId="5F70442C" w14:textId="77777777" w:rsidR="00443EB3" w:rsidRPr="00443EB3" w:rsidRDefault="00443EB3" w:rsidP="00443EB3">
      <w:pPr>
        <w:pStyle w:val="EndNoteBibliography"/>
        <w:ind w:left="720" w:hanging="720"/>
        <w:rPr>
          <w:noProof/>
        </w:rPr>
      </w:pPr>
      <w:bookmarkStart w:id="73" w:name="_ENREF_54"/>
      <w:r w:rsidRPr="00443EB3">
        <w:rPr>
          <w:noProof/>
        </w:rPr>
        <w:t xml:space="preserve">Pounds, J. A., and M. L. Crump. 1994. Amphibian declines and climate disturbance: the case of the golden toad and the harlequin frog. Conservation Biology </w:t>
      </w:r>
      <w:r w:rsidRPr="00443EB3">
        <w:rPr>
          <w:b/>
          <w:noProof/>
        </w:rPr>
        <w:t>8</w:t>
      </w:r>
      <w:r w:rsidRPr="00443EB3">
        <w:rPr>
          <w:noProof/>
        </w:rPr>
        <w:t>:72-85.</w:t>
      </w:r>
      <w:bookmarkEnd w:id="73"/>
    </w:p>
    <w:p w14:paraId="0D2C719B" w14:textId="77777777" w:rsidR="00443EB3" w:rsidRPr="00443EB3" w:rsidRDefault="00443EB3" w:rsidP="00443EB3">
      <w:pPr>
        <w:pStyle w:val="EndNoteBibliography"/>
        <w:ind w:left="720" w:hanging="720"/>
        <w:rPr>
          <w:noProof/>
        </w:rPr>
      </w:pPr>
      <w:bookmarkStart w:id="74" w:name="_ENREF_55"/>
      <w:r w:rsidRPr="00443EB3">
        <w:rPr>
          <w:noProof/>
        </w:rPr>
        <w:t xml:space="preserve">Reich, R. M., J. E. Lundquist, and R. E. Acciavatti. 2014. Influence of climatic conditions and elevation on the spatial distribution and abundance of Trypodendron ambrosia beetles (Coleoptera: Curculionidae: Scolytinae) in Alaska. Forest Science </w:t>
      </w:r>
      <w:r w:rsidRPr="00443EB3">
        <w:rPr>
          <w:b/>
          <w:noProof/>
        </w:rPr>
        <w:t>60</w:t>
      </w:r>
      <w:r w:rsidRPr="00443EB3">
        <w:rPr>
          <w:noProof/>
        </w:rPr>
        <w:t>:308-316.</w:t>
      </w:r>
      <w:bookmarkEnd w:id="74"/>
    </w:p>
    <w:p w14:paraId="452786A1" w14:textId="77777777" w:rsidR="00443EB3" w:rsidRPr="00443EB3" w:rsidRDefault="00443EB3" w:rsidP="00443EB3">
      <w:pPr>
        <w:pStyle w:val="EndNoteBibliography"/>
        <w:ind w:left="720" w:hanging="720"/>
        <w:rPr>
          <w:noProof/>
        </w:rPr>
      </w:pPr>
      <w:bookmarkStart w:id="75" w:name="_ENREF_56"/>
      <w:r w:rsidRPr="00443EB3">
        <w:rPr>
          <w:noProof/>
        </w:rPr>
        <w:t xml:space="preserve">Rittenhouse, T. a. G., E. B. Harper, L. R. Rehard, and R. D. Semlitsch. 2008. The role of microhabitats in the desiccation and survival of anurans in recently harvested oak–hickory forest. Copeia </w:t>
      </w:r>
      <w:r w:rsidRPr="00443EB3">
        <w:rPr>
          <w:b/>
          <w:noProof/>
        </w:rPr>
        <w:t>2008</w:t>
      </w:r>
      <w:r w:rsidRPr="00443EB3">
        <w:rPr>
          <w:noProof/>
        </w:rPr>
        <w:t>:807-814.</w:t>
      </w:r>
      <w:bookmarkEnd w:id="75"/>
    </w:p>
    <w:p w14:paraId="62B2E4C2" w14:textId="77777777" w:rsidR="00443EB3" w:rsidRPr="00443EB3" w:rsidRDefault="00443EB3" w:rsidP="00443EB3">
      <w:pPr>
        <w:pStyle w:val="EndNoteBibliography"/>
        <w:ind w:left="720" w:hanging="720"/>
        <w:rPr>
          <w:noProof/>
        </w:rPr>
      </w:pPr>
      <w:bookmarkStart w:id="76" w:name="_ENREF_57"/>
      <w:r w:rsidRPr="00443EB3">
        <w:rPr>
          <w:noProof/>
        </w:rPr>
        <w:t xml:space="preserve">Rockwell, S. M., J. M. Wunderle Jr, T. S. Sillett, C. I. Bocetti, D. N. Ewert, D. Currie, J. D. White, and P. P. Marra. 2017. Seasonal survival estimation for a long-distance migratory bird and the influence of winter precipitation. Oecologia </w:t>
      </w:r>
      <w:r w:rsidRPr="00443EB3">
        <w:rPr>
          <w:b/>
          <w:noProof/>
        </w:rPr>
        <w:t>183</w:t>
      </w:r>
      <w:r w:rsidRPr="00443EB3">
        <w:rPr>
          <w:noProof/>
        </w:rPr>
        <w:t>:715-726.</w:t>
      </w:r>
      <w:bookmarkEnd w:id="76"/>
    </w:p>
    <w:p w14:paraId="39BE9E1D" w14:textId="77777777" w:rsidR="00443EB3" w:rsidRPr="00443EB3" w:rsidRDefault="00443EB3" w:rsidP="00443EB3">
      <w:pPr>
        <w:pStyle w:val="EndNoteBibliography"/>
        <w:ind w:left="720" w:hanging="720"/>
        <w:rPr>
          <w:noProof/>
        </w:rPr>
      </w:pPr>
      <w:bookmarkStart w:id="77" w:name="_ENREF_58"/>
      <w:r w:rsidRPr="00443EB3">
        <w:rPr>
          <w:noProof/>
        </w:rPr>
        <w:t xml:space="preserve">Rovito, S. M., G. Parra-Olea, C. R. Vásquez-Almazán, T. J. Papenfuss, and D. B. Wake. 2009. Dramatic declines in neotropical salamander populations are an important part of the global amphibian crisis. Proceedings of the National Academy of Sciences </w:t>
      </w:r>
      <w:r w:rsidRPr="00443EB3">
        <w:rPr>
          <w:b/>
          <w:noProof/>
        </w:rPr>
        <w:t>106</w:t>
      </w:r>
      <w:r w:rsidRPr="00443EB3">
        <w:rPr>
          <w:noProof/>
        </w:rPr>
        <w:t>:3231-3236.</w:t>
      </w:r>
      <w:bookmarkEnd w:id="77"/>
    </w:p>
    <w:p w14:paraId="49104A69" w14:textId="77777777" w:rsidR="00443EB3" w:rsidRPr="00443EB3" w:rsidRDefault="00443EB3" w:rsidP="00443EB3">
      <w:pPr>
        <w:pStyle w:val="EndNoteBibliography"/>
        <w:ind w:left="720" w:hanging="720"/>
        <w:rPr>
          <w:noProof/>
        </w:rPr>
      </w:pPr>
      <w:bookmarkStart w:id="78" w:name="_ENREF_59"/>
      <w:r w:rsidRPr="00443EB3">
        <w:rPr>
          <w:noProof/>
        </w:rPr>
        <w:t xml:space="preserve">Rowe, R. 2005. Elevational gradient analyses and the use of historical museum specimens: a cautionary tale. Journal of Biogeography </w:t>
      </w:r>
      <w:r w:rsidRPr="00443EB3">
        <w:rPr>
          <w:b/>
          <w:noProof/>
        </w:rPr>
        <w:t>32</w:t>
      </w:r>
      <w:r w:rsidRPr="00443EB3">
        <w:rPr>
          <w:noProof/>
        </w:rPr>
        <w:t>:1883-1897.</w:t>
      </w:r>
      <w:bookmarkEnd w:id="78"/>
    </w:p>
    <w:p w14:paraId="26BD755A" w14:textId="77777777" w:rsidR="00443EB3" w:rsidRPr="00443EB3" w:rsidRDefault="00443EB3" w:rsidP="00443EB3">
      <w:pPr>
        <w:pStyle w:val="EndNoteBibliography"/>
        <w:ind w:left="720" w:hanging="720"/>
        <w:rPr>
          <w:noProof/>
        </w:rPr>
      </w:pPr>
      <w:bookmarkStart w:id="79" w:name="_ENREF_60"/>
      <w:r w:rsidRPr="00443EB3">
        <w:rPr>
          <w:noProof/>
        </w:rPr>
        <w:t xml:space="preserve">Rowe, R. J. 2007. Legacies of land use and recent climatic change: The small mammal fauna in the mountains of Utah. American Naturalist </w:t>
      </w:r>
      <w:r w:rsidRPr="00443EB3">
        <w:rPr>
          <w:b/>
          <w:noProof/>
        </w:rPr>
        <w:t>170</w:t>
      </w:r>
      <w:r w:rsidRPr="00443EB3">
        <w:rPr>
          <w:noProof/>
        </w:rPr>
        <w:t>:242-257.</w:t>
      </w:r>
      <w:bookmarkEnd w:id="79"/>
    </w:p>
    <w:p w14:paraId="6F39EFBA" w14:textId="77777777" w:rsidR="00443EB3" w:rsidRPr="00443EB3" w:rsidRDefault="00443EB3" w:rsidP="00443EB3">
      <w:pPr>
        <w:pStyle w:val="EndNoteBibliography"/>
        <w:ind w:left="720" w:hanging="720"/>
        <w:rPr>
          <w:noProof/>
        </w:rPr>
      </w:pPr>
      <w:bookmarkStart w:id="80" w:name="_ENREF_61"/>
      <w:r w:rsidRPr="00443EB3">
        <w:rPr>
          <w:noProof/>
        </w:rPr>
        <w:t xml:space="preserve">Rowe, R. J. 2009. Environmental and geometric drivers of small mammal diversity along elevational gradients in Utah. Ecography </w:t>
      </w:r>
      <w:r w:rsidRPr="00443EB3">
        <w:rPr>
          <w:b/>
          <w:noProof/>
        </w:rPr>
        <w:t>32</w:t>
      </w:r>
      <w:r w:rsidRPr="00443EB3">
        <w:rPr>
          <w:noProof/>
        </w:rPr>
        <w:t>:411-422.</w:t>
      </w:r>
      <w:bookmarkEnd w:id="80"/>
    </w:p>
    <w:p w14:paraId="5605E1B0" w14:textId="77777777" w:rsidR="00443EB3" w:rsidRPr="00443EB3" w:rsidRDefault="00443EB3" w:rsidP="00443EB3">
      <w:pPr>
        <w:pStyle w:val="EndNoteBibliography"/>
        <w:ind w:left="720" w:hanging="720"/>
        <w:rPr>
          <w:noProof/>
        </w:rPr>
      </w:pPr>
      <w:bookmarkStart w:id="81" w:name="_ENREF_62"/>
      <w:r w:rsidRPr="00443EB3">
        <w:rPr>
          <w:noProof/>
        </w:rPr>
        <w:t xml:space="preserve">Rowe, R. J., J. A. Finarelli, and E. A. Rickart. 2010. Range dynamics of small mammals along an elevational gradient over an 80-year interval. Global Change Biology </w:t>
      </w:r>
      <w:r w:rsidRPr="00443EB3">
        <w:rPr>
          <w:b/>
          <w:noProof/>
        </w:rPr>
        <w:t>16</w:t>
      </w:r>
      <w:r w:rsidRPr="00443EB3">
        <w:rPr>
          <w:noProof/>
        </w:rPr>
        <w:t>:2930-2943.</w:t>
      </w:r>
      <w:bookmarkEnd w:id="81"/>
    </w:p>
    <w:p w14:paraId="0B6D040A" w14:textId="77777777" w:rsidR="00443EB3" w:rsidRPr="00443EB3" w:rsidRDefault="00443EB3" w:rsidP="00443EB3">
      <w:pPr>
        <w:pStyle w:val="EndNoteBibliography"/>
        <w:ind w:left="720" w:hanging="720"/>
        <w:rPr>
          <w:noProof/>
        </w:rPr>
      </w:pPr>
      <w:bookmarkStart w:id="82" w:name="_ENREF_63"/>
      <w:r w:rsidRPr="00443EB3">
        <w:rPr>
          <w:noProof/>
        </w:rPr>
        <w:t xml:space="preserve">Royle, J. A. 2004. N-mixture models for estimating population size from spatially replicated counts. Biometrics </w:t>
      </w:r>
      <w:r w:rsidRPr="00443EB3">
        <w:rPr>
          <w:b/>
          <w:noProof/>
        </w:rPr>
        <w:t>60</w:t>
      </w:r>
      <w:r w:rsidRPr="00443EB3">
        <w:rPr>
          <w:noProof/>
        </w:rPr>
        <w:t>:108-115.</w:t>
      </w:r>
      <w:bookmarkEnd w:id="82"/>
    </w:p>
    <w:p w14:paraId="50996242" w14:textId="77777777" w:rsidR="00443EB3" w:rsidRPr="00443EB3" w:rsidRDefault="00443EB3" w:rsidP="00443EB3">
      <w:pPr>
        <w:pStyle w:val="EndNoteBibliography"/>
        <w:ind w:left="720" w:hanging="720"/>
        <w:rPr>
          <w:noProof/>
        </w:rPr>
      </w:pPr>
      <w:bookmarkStart w:id="83" w:name="_ENREF_64"/>
      <w:r w:rsidRPr="00443EB3">
        <w:rPr>
          <w:noProof/>
        </w:rPr>
        <w:t>Royle, J. A., and R. M. Dorazio. 2008. Hierarchical modeling and inference in ecology: The analysis of data from populations, metapopulations and communities. Academic Press, Boston.</w:t>
      </w:r>
      <w:bookmarkEnd w:id="83"/>
    </w:p>
    <w:p w14:paraId="77526FD9" w14:textId="77777777" w:rsidR="00443EB3" w:rsidRPr="00443EB3" w:rsidRDefault="00443EB3" w:rsidP="00443EB3">
      <w:pPr>
        <w:pStyle w:val="EndNoteBibliography"/>
        <w:ind w:left="720" w:hanging="720"/>
        <w:rPr>
          <w:noProof/>
        </w:rPr>
      </w:pPr>
      <w:bookmarkStart w:id="84" w:name="_ENREF_65"/>
      <w:r w:rsidRPr="00443EB3">
        <w:rPr>
          <w:noProof/>
        </w:rPr>
        <w:t xml:space="preserve">Sekercioglu, C. H., S. H. Schneider, J. P. Fay, and S. R. Loarie. 2008. Climate change, elevational range shifts, and bird extinctions. Conservation Biology </w:t>
      </w:r>
      <w:r w:rsidRPr="00443EB3">
        <w:rPr>
          <w:b/>
          <w:noProof/>
        </w:rPr>
        <w:t>22</w:t>
      </w:r>
      <w:r w:rsidRPr="00443EB3">
        <w:rPr>
          <w:noProof/>
        </w:rPr>
        <w:t>:140-150.</w:t>
      </w:r>
      <w:bookmarkEnd w:id="84"/>
    </w:p>
    <w:p w14:paraId="00B06408" w14:textId="77777777" w:rsidR="00443EB3" w:rsidRPr="00443EB3" w:rsidRDefault="00443EB3" w:rsidP="00443EB3">
      <w:pPr>
        <w:pStyle w:val="EndNoteBibliography"/>
        <w:ind w:left="720" w:hanging="720"/>
        <w:rPr>
          <w:noProof/>
        </w:rPr>
      </w:pPr>
      <w:bookmarkStart w:id="85" w:name="_ENREF_66"/>
      <w:r w:rsidRPr="00443EB3">
        <w:rPr>
          <w:noProof/>
        </w:rPr>
        <w:t xml:space="preserve">Shoo, L. P., S. E. Williams, and J.-M. Hero. 2005. Potential decoupling of trends in distribution area and population size of species with climate change. Global Change Biology </w:t>
      </w:r>
      <w:r w:rsidRPr="00443EB3">
        <w:rPr>
          <w:b/>
          <w:noProof/>
        </w:rPr>
        <w:t>11</w:t>
      </w:r>
      <w:r w:rsidRPr="00443EB3">
        <w:rPr>
          <w:noProof/>
        </w:rPr>
        <w:t>:1469-1476.</w:t>
      </w:r>
      <w:bookmarkEnd w:id="85"/>
    </w:p>
    <w:p w14:paraId="5F4E16E5" w14:textId="77777777" w:rsidR="00443EB3" w:rsidRPr="00443EB3" w:rsidRDefault="00443EB3" w:rsidP="00443EB3">
      <w:pPr>
        <w:pStyle w:val="EndNoteBibliography"/>
        <w:ind w:left="720" w:hanging="720"/>
        <w:rPr>
          <w:noProof/>
        </w:rPr>
      </w:pPr>
      <w:bookmarkStart w:id="86" w:name="_ENREF_67"/>
      <w:r w:rsidRPr="00443EB3">
        <w:rPr>
          <w:noProof/>
        </w:rPr>
        <w:lastRenderedPageBreak/>
        <w:t xml:space="preserve">Shoo, L. P., S. E. Williams, and J.-M. Hero. 2006. Detecting climate change induced range shifts: Where and how should we be looking? Austral Ecology </w:t>
      </w:r>
      <w:r w:rsidRPr="00443EB3">
        <w:rPr>
          <w:b/>
          <w:noProof/>
        </w:rPr>
        <w:t>31</w:t>
      </w:r>
      <w:r w:rsidRPr="00443EB3">
        <w:rPr>
          <w:noProof/>
        </w:rPr>
        <w:t>:22-29.</w:t>
      </w:r>
      <w:bookmarkEnd w:id="86"/>
    </w:p>
    <w:p w14:paraId="05FDC688" w14:textId="77777777" w:rsidR="00443EB3" w:rsidRPr="00443EB3" w:rsidRDefault="00443EB3" w:rsidP="00443EB3">
      <w:pPr>
        <w:pStyle w:val="EndNoteBibliography"/>
        <w:ind w:left="720" w:hanging="720"/>
        <w:rPr>
          <w:noProof/>
        </w:rPr>
      </w:pPr>
      <w:bookmarkStart w:id="87" w:name="_ENREF_68"/>
      <w:r w:rsidRPr="00443EB3">
        <w:rPr>
          <w:noProof/>
        </w:rPr>
        <w:t xml:space="preserve">Sodhi, N. S., D. Bickford, A. C. Diesmos, T. M. Lee, L. P. Koh, B. W. Brook, C. H. Sekercioglu, and C. J. a. Bradshaw. 2008. Measuring the meltdown: drivers of global amphibian extinction and decline. PLoS ONE </w:t>
      </w:r>
      <w:r w:rsidRPr="00443EB3">
        <w:rPr>
          <w:b/>
          <w:noProof/>
        </w:rPr>
        <w:t>3</w:t>
      </w:r>
      <w:r w:rsidRPr="00443EB3">
        <w:rPr>
          <w:noProof/>
        </w:rPr>
        <w:t>:e1636-e1636.</w:t>
      </w:r>
      <w:bookmarkEnd w:id="87"/>
    </w:p>
    <w:p w14:paraId="7D65D57E" w14:textId="77777777" w:rsidR="00443EB3" w:rsidRPr="00443EB3" w:rsidRDefault="00443EB3" w:rsidP="00443EB3">
      <w:pPr>
        <w:pStyle w:val="EndNoteBibliography"/>
        <w:ind w:left="720" w:hanging="720"/>
        <w:rPr>
          <w:noProof/>
        </w:rPr>
      </w:pPr>
      <w:bookmarkStart w:id="88" w:name="_ENREF_69"/>
      <w:r w:rsidRPr="00443EB3">
        <w:rPr>
          <w:noProof/>
        </w:rPr>
        <w:t xml:space="preserve">Somero, G. N. 2010. The physiology of climate change: how potentials for acclimatization and genetic adaptation will determine ‘winners’ and ‘losers’. The Journal of Experimental Biology </w:t>
      </w:r>
      <w:r w:rsidRPr="00443EB3">
        <w:rPr>
          <w:b/>
          <w:noProof/>
        </w:rPr>
        <w:t>213</w:t>
      </w:r>
      <w:r w:rsidRPr="00443EB3">
        <w:rPr>
          <w:noProof/>
        </w:rPr>
        <w:t>:912-920.</w:t>
      </w:r>
      <w:bookmarkEnd w:id="88"/>
    </w:p>
    <w:p w14:paraId="3F59A2E1" w14:textId="77777777" w:rsidR="00443EB3" w:rsidRPr="00443EB3" w:rsidRDefault="00443EB3" w:rsidP="00443EB3">
      <w:pPr>
        <w:pStyle w:val="EndNoteBibliography"/>
        <w:ind w:left="720" w:hanging="720"/>
        <w:rPr>
          <w:noProof/>
        </w:rPr>
      </w:pPr>
      <w:bookmarkStart w:id="89" w:name="_ENREF_70"/>
      <w:r w:rsidRPr="00443EB3">
        <w:rPr>
          <w:noProof/>
        </w:rPr>
        <w:t xml:space="preserve">Spotila, J. 1972. Role of temperature and water in the ecology of lungless salamanders. Ecological Monographs </w:t>
      </w:r>
      <w:r w:rsidRPr="00443EB3">
        <w:rPr>
          <w:b/>
          <w:noProof/>
        </w:rPr>
        <w:t>42</w:t>
      </w:r>
      <w:r w:rsidRPr="00443EB3">
        <w:rPr>
          <w:noProof/>
        </w:rPr>
        <w:t>:95-125.</w:t>
      </w:r>
      <w:bookmarkEnd w:id="89"/>
    </w:p>
    <w:p w14:paraId="57570CC4" w14:textId="77777777" w:rsidR="00443EB3" w:rsidRPr="00443EB3" w:rsidRDefault="00443EB3" w:rsidP="00443EB3">
      <w:pPr>
        <w:pStyle w:val="EndNoteBibliography"/>
        <w:ind w:left="720" w:hanging="720"/>
        <w:rPr>
          <w:noProof/>
        </w:rPr>
      </w:pPr>
      <w:bookmarkStart w:id="90" w:name="_ENREF_71"/>
      <w:r w:rsidRPr="00443EB3">
        <w:rPr>
          <w:noProof/>
        </w:rPr>
        <w:t>Team, R. D. C. 2012. R: A language and environment for statistical computing. R Foundation for Statstical Computing, Vienna, Austria.</w:t>
      </w:r>
      <w:bookmarkEnd w:id="90"/>
    </w:p>
    <w:p w14:paraId="0B8ADC17" w14:textId="77777777" w:rsidR="00443EB3" w:rsidRPr="00443EB3" w:rsidRDefault="00443EB3" w:rsidP="00443EB3">
      <w:pPr>
        <w:pStyle w:val="EndNoteBibliography"/>
        <w:ind w:left="720" w:hanging="720"/>
        <w:rPr>
          <w:noProof/>
        </w:rPr>
      </w:pPr>
      <w:bookmarkStart w:id="91" w:name="_ENREF_72"/>
      <w:r w:rsidRPr="00443EB3">
        <w:rPr>
          <w:noProof/>
        </w:rPr>
        <w:t>Theobold, D. M. 2007. LCap v 1.0: Landscape Connectivity and Pattern tools for ArcGIS. Colorado State university, Fort Collins, CO.</w:t>
      </w:r>
      <w:bookmarkEnd w:id="91"/>
    </w:p>
    <w:p w14:paraId="22E0563A" w14:textId="77777777" w:rsidR="00443EB3" w:rsidRPr="00443EB3" w:rsidRDefault="00443EB3" w:rsidP="00443EB3">
      <w:pPr>
        <w:pStyle w:val="EndNoteBibliography"/>
        <w:ind w:left="720" w:hanging="720"/>
        <w:rPr>
          <w:noProof/>
        </w:rPr>
      </w:pPr>
      <w:bookmarkStart w:id="92" w:name="_ENREF_73"/>
      <w:r w:rsidRPr="00443EB3">
        <w:rPr>
          <w:noProof/>
        </w:rPr>
        <w:t xml:space="preserve">Tingley, M. W., and S. R. Beissinger. 2009a. Detecting range shifts from historical species occurrences: new perspectives on old data. Trends in Ecology &amp;amp; Evolution </w:t>
      </w:r>
      <w:r w:rsidRPr="00443EB3">
        <w:rPr>
          <w:b/>
          <w:noProof/>
        </w:rPr>
        <w:t>24</w:t>
      </w:r>
      <w:r w:rsidRPr="00443EB3">
        <w:rPr>
          <w:noProof/>
        </w:rPr>
        <w:t>:625-633.</w:t>
      </w:r>
      <w:bookmarkEnd w:id="92"/>
    </w:p>
    <w:p w14:paraId="3CE81451" w14:textId="77777777" w:rsidR="00443EB3" w:rsidRPr="00443EB3" w:rsidRDefault="00443EB3" w:rsidP="00443EB3">
      <w:pPr>
        <w:pStyle w:val="EndNoteBibliography"/>
        <w:ind w:left="720" w:hanging="720"/>
        <w:rPr>
          <w:noProof/>
        </w:rPr>
      </w:pPr>
      <w:bookmarkStart w:id="93" w:name="_ENREF_74"/>
      <w:r w:rsidRPr="00443EB3">
        <w:rPr>
          <w:noProof/>
        </w:rPr>
        <w:t xml:space="preserve">Tingley, M. W., and S. R. Beissinger. 2009b. Detecting range shifts from historical species occurrences: new perspectives on old data. Trends In Ecology &amp; Evolution </w:t>
      </w:r>
      <w:r w:rsidRPr="00443EB3">
        <w:rPr>
          <w:b/>
          <w:noProof/>
        </w:rPr>
        <w:t>24</w:t>
      </w:r>
      <w:r w:rsidRPr="00443EB3">
        <w:rPr>
          <w:noProof/>
        </w:rPr>
        <w:t>:625-633.</w:t>
      </w:r>
      <w:bookmarkEnd w:id="93"/>
    </w:p>
    <w:p w14:paraId="24AEB3B5" w14:textId="77777777" w:rsidR="00443EB3" w:rsidRPr="00443EB3" w:rsidRDefault="00443EB3" w:rsidP="00443EB3">
      <w:pPr>
        <w:pStyle w:val="EndNoteBibliography"/>
        <w:ind w:left="720" w:hanging="720"/>
        <w:rPr>
          <w:noProof/>
        </w:rPr>
      </w:pPr>
      <w:bookmarkStart w:id="94" w:name="_ENREF_75"/>
      <w:r w:rsidRPr="00443EB3">
        <w:rPr>
          <w:noProof/>
        </w:rPr>
        <w:t xml:space="preserve">Tingley, M. W., M. S. Koo, C. Moritz, A. C. Rush, and S. R. Beissinger. 2012. The push and pull of climate change causes heterogeneous shifts in avian elevational ranges. Global Change Biology </w:t>
      </w:r>
      <w:r w:rsidRPr="00443EB3">
        <w:rPr>
          <w:b/>
          <w:noProof/>
        </w:rPr>
        <w:t>18</w:t>
      </w:r>
      <w:r w:rsidRPr="00443EB3">
        <w:rPr>
          <w:noProof/>
        </w:rPr>
        <w:t>:3279-3290.</w:t>
      </w:r>
      <w:bookmarkEnd w:id="94"/>
    </w:p>
    <w:p w14:paraId="39C2F1FB" w14:textId="77777777" w:rsidR="00443EB3" w:rsidRPr="00443EB3" w:rsidRDefault="00443EB3" w:rsidP="00443EB3">
      <w:pPr>
        <w:pStyle w:val="EndNoteBibliography"/>
        <w:ind w:left="720" w:hanging="720"/>
        <w:rPr>
          <w:noProof/>
        </w:rPr>
      </w:pPr>
      <w:bookmarkStart w:id="95" w:name="_ENREF_76"/>
      <w:r w:rsidRPr="00443EB3">
        <w:rPr>
          <w:noProof/>
        </w:rPr>
        <w:t xml:space="preserve">Tingley, M. W., W. B. Monahan, S. R. Beissinger, and C. Moritz. 2009. Birds track their Grinnellian niche through a century of climate change. Proceedings of the National Academy of Sciences </w:t>
      </w:r>
      <w:r w:rsidRPr="00443EB3">
        <w:rPr>
          <w:b/>
          <w:noProof/>
        </w:rPr>
        <w:t>106</w:t>
      </w:r>
      <w:r w:rsidRPr="00443EB3">
        <w:rPr>
          <w:noProof/>
        </w:rPr>
        <w:t>:19637-19643.</w:t>
      </w:r>
      <w:bookmarkEnd w:id="95"/>
    </w:p>
    <w:p w14:paraId="05AFBD36" w14:textId="77777777" w:rsidR="00443EB3" w:rsidRPr="00443EB3" w:rsidRDefault="00443EB3" w:rsidP="00443EB3">
      <w:pPr>
        <w:pStyle w:val="EndNoteBibliography"/>
        <w:ind w:left="720" w:hanging="720"/>
        <w:rPr>
          <w:noProof/>
        </w:rPr>
      </w:pPr>
      <w:bookmarkStart w:id="96" w:name="_ENREF_77"/>
      <w:r w:rsidRPr="00443EB3">
        <w:rPr>
          <w:noProof/>
        </w:rPr>
        <w:t xml:space="preserve">Wang, Y. P., and P. J. Polglase. 1995. Carbon balance in the tundra, boreal forest and humid tropical forest during climate change: scaling up from leaf physiology and soil carbon dynamics. Plant, Cell &amp; Environment </w:t>
      </w:r>
      <w:r w:rsidRPr="00443EB3">
        <w:rPr>
          <w:b/>
          <w:noProof/>
        </w:rPr>
        <w:t>18</w:t>
      </w:r>
      <w:r w:rsidRPr="00443EB3">
        <w:rPr>
          <w:noProof/>
        </w:rPr>
        <w:t>:1226-1244.</w:t>
      </w:r>
      <w:bookmarkEnd w:id="96"/>
    </w:p>
    <w:p w14:paraId="604316CA" w14:textId="77777777" w:rsidR="00443EB3" w:rsidRPr="00443EB3" w:rsidRDefault="00443EB3" w:rsidP="00443EB3">
      <w:pPr>
        <w:pStyle w:val="EndNoteBibliography"/>
        <w:ind w:left="720" w:hanging="720"/>
        <w:rPr>
          <w:noProof/>
        </w:rPr>
      </w:pPr>
      <w:bookmarkStart w:id="97" w:name="_ENREF_78"/>
      <w:r w:rsidRPr="00443EB3">
        <w:rPr>
          <w:noProof/>
        </w:rPr>
        <w:t xml:space="preserve">Wilbur, H. 1980. Complex life cycles. Annual Review Of Ecology And Systematics </w:t>
      </w:r>
      <w:r w:rsidRPr="00443EB3">
        <w:rPr>
          <w:b/>
          <w:noProof/>
        </w:rPr>
        <w:t>11</w:t>
      </w:r>
      <w:r w:rsidRPr="00443EB3">
        <w:rPr>
          <w:noProof/>
        </w:rPr>
        <w:t>:67-93.</w:t>
      </w:r>
      <w:bookmarkEnd w:id="97"/>
    </w:p>
    <w:p w14:paraId="6B5CEAAA" w14:textId="77777777" w:rsidR="00443EB3" w:rsidRPr="00443EB3" w:rsidRDefault="00443EB3" w:rsidP="00443EB3">
      <w:pPr>
        <w:pStyle w:val="EndNoteBibliography"/>
        <w:ind w:left="720" w:hanging="720"/>
        <w:rPr>
          <w:noProof/>
        </w:rPr>
      </w:pPr>
      <w:bookmarkStart w:id="98" w:name="_ENREF_79"/>
      <w:r w:rsidRPr="00443EB3">
        <w:rPr>
          <w:noProof/>
        </w:rPr>
        <w:t xml:space="preserve">Winder, M., and D. E. Schindler. 2004. Climate change uncouples trophic interactions in an aquatic ecosystem. Ecology </w:t>
      </w:r>
      <w:r w:rsidRPr="00443EB3">
        <w:rPr>
          <w:b/>
          <w:noProof/>
        </w:rPr>
        <w:t>85</w:t>
      </w:r>
      <w:r w:rsidRPr="00443EB3">
        <w:rPr>
          <w:noProof/>
        </w:rPr>
        <w:t>:2100-2106.</w:t>
      </w:r>
      <w:bookmarkEnd w:id="98"/>
    </w:p>
    <w:p w14:paraId="325CB2DE" w14:textId="08CE3F3E" w:rsidR="003F2030" w:rsidRDefault="00A36E03">
      <w:pPr>
        <w:rPr>
          <w:rFonts w:ascii="Times New Roman" w:hAnsi="Times New Roman" w:cs="Times New Roman"/>
        </w:rPr>
      </w:pPr>
      <w:r w:rsidRPr="007A0142">
        <w:rPr>
          <w:rFonts w:ascii="Times New Roman" w:hAnsi="Times New Roman" w:cs="Times New Roman"/>
        </w:rPr>
        <w:fldChar w:fldCharType="end"/>
      </w:r>
    </w:p>
    <w:p w14:paraId="1186528A" w14:textId="4BC89344" w:rsidR="0019364E" w:rsidRDefault="0019364E">
      <w:pPr>
        <w:rPr>
          <w:rFonts w:ascii="Times New Roman" w:hAnsi="Times New Roman" w:cs="Times New Roman"/>
        </w:rPr>
      </w:pPr>
      <w:r>
        <w:rPr>
          <w:rFonts w:ascii="Times New Roman" w:hAnsi="Times New Roman" w:cs="Times New Roman"/>
        </w:rPr>
        <w:br w:type="page"/>
      </w:r>
    </w:p>
    <w:p w14:paraId="68C662DB" w14:textId="77777777" w:rsidR="00F74ADD" w:rsidRDefault="00F74ADD">
      <w:pPr>
        <w:rPr>
          <w:rFonts w:ascii="Times New Roman" w:hAnsi="Times New Roman" w:cs="Times New Roman"/>
        </w:rPr>
      </w:pPr>
    </w:p>
    <w:p w14:paraId="7463D872" w14:textId="77777777" w:rsidR="00F74ADD" w:rsidRDefault="00F74ADD">
      <w:pPr>
        <w:rPr>
          <w:rFonts w:ascii="Times New Roman" w:hAnsi="Times New Roman" w:cs="Times New Roman"/>
        </w:rPr>
      </w:pPr>
    </w:p>
    <w:p w14:paraId="5BE0533C" w14:textId="77777777" w:rsidR="0019364E" w:rsidRDefault="00F74ADD" w:rsidP="00F74ADD">
      <w:pPr>
        <w:spacing w:line="480" w:lineRule="auto"/>
        <w:rPr>
          <w:rFonts w:ascii="Times New Roman" w:hAnsi="Times New Roman" w:cs="Times New Roman"/>
          <w:b/>
        </w:rPr>
        <w:sectPr w:rsidR="0019364E" w:rsidSect="008B0FD9">
          <w:headerReference w:type="default" r:id="rId14"/>
          <w:footerReference w:type="even" r:id="rId15"/>
          <w:footerReference w:type="default" r:id="rId16"/>
          <w:pgSz w:w="12240" w:h="15840"/>
          <w:pgMar w:top="1440" w:right="1440" w:bottom="1440" w:left="1440" w:header="720" w:footer="720" w:gutter="0"/>
          <w:lnNumType w:countBy="1" w:restart="continuous"/>
          <w:cols w:space="720"/>
        </w:sectPr>
      </w:pPr>
      <w:r w:rsidRPr="007A0142">
        <w:rPr>
          <w:rFonts w:ascii="Times New Roman" w:hAnsi="Times New Roman" w:cs="Times New Roman"/>
          <w:b/>
        </w:rPr>
        <w:t>Tables</w:t>
      </w:r>
    </w:p>
    <w:p w14:paraId="510687FE" w14:textId="2489F748" w:rsidR="00F74ADD" w:rsidRDefault="00F74ADD" w:rsidP="00F74ADD">
      <w:pPr>
        <w:spacing w:line="480" w:lineRule="auto"/>
        <w:rPr>
          <w:rFonts w:ascii="Times New Roman" w:hAnsi="Times New Roman" w:cs="Times New Roman"/>
          <w:b/>
        </w:rPr>
      </w:pPr>
    </w:p>
    <w:p w14:paraId="029BF6EA" w14:textId="3BF52A8B" w:rsidR="00F74ADD" w:rsidRDefault="00F74ADD" w:rsidP="00F74ADD">
      <w:pPr>
        <w:rPr>
          <w:rFonts w:ascii="Times New Roman" w:hAnsi="Times New Roman" w:cs="Times New Roman"/>
        </w:rPr>
      </w:pPr>
      <w:r w:rsidRPr="008B623A">
        <w:rPr>
          <w:rFonts w:ascii="Times New Roman" w:hAnsi="Times New Roman" w:cs="Times New Roman"/>
          <w:b/>
        </w:rPr>
        <w:t>Table 1.</w:t>
      </w:r>
      <w:r w:rsidRPr="00496604">
        <w:t xml:space="preserve"> </w:t>
      </w:r>
      <w:r w:rsidR="007A0EAE">
        <w:rPr>
          <w:rFonts w:ascii="Times New Roman" w:hAnsi="Times New Roman" w:cs="Times New Roman"/>
        </w:rPr>
        <w:t xml:space="preserve">Number of </w:t>
      </w:r>
      <w:r w:rsidR="00AE60E0">
        <w:rPr>
          <w:rFonts w:ascii="Times New Roman" w:hAnsi="Times New Roman" w:cs="Times New Roman"/>
        </w:rPr>
        <w:t xml:space="preserve">captures </w:t>
      </w:r>
      <w:r w:rsidR="007A0EAE">
        <w:rPr>
          <w:rFonts w:ascii="Times New Roman" w:hAnsi="Times New Roman" w:cs="Times New Roman"/>
        </w:rPr>
        <w:t xml:space="preserve">and minimum and maximum elevations (meters above sea level) from this study in GSMNP during </w:t>
      </w:r>
      <w:r w:rsidRPr="00496604">
        <w:rPr>
          <w:rFonts w:ascii="Times New Roman" w:hAnsi="Times New Roman" w:cs="Times New Roman"/>
        </w:rPr>
        <w:t xml:space="preserve">June – July </w:t>
      </w:r>
      <w:commentRangeStart w:id="99"/>
      <w:r w:rsidRPr="00496604">
        <w:rPr>
          <w:rFonts w:ascii="Times New Roman" w:hAnsi="Times New Roman" w:cs="Times New Roman"/>
        </w:rPr>
        <w:t>2012</w:t>
      </w:r>
      <w:commentRangeEnd w:id="99"/>
      <w:r w:rsidR="006373CD">
        <w:rPr>
          <w:rStyle w:val="CommentReference"/>
        </w:rPr>
        <w:commentReference w:id="99"/>
      </w:r>
      <w:r w:rsidR="007A0EAE">
        <w:rPr>
          <w:rFonts w:ascii="Times New Roman" w:hAnsi="Times New Roman" w:cs="Times New Roman"/>
        </w:rPr>
        <w:t xml:space="preserve">, along with minimum and maximum elevations reported by Dodd (2005) sampled between 1998 – 2001 and records in the Global Biodiversity Information Facility (GBIF) </w:t>
      </w:r>
      <w:r w:rsidR="0031130B">
        <w:rPr>
          <w:rFonts w:ascii="Times New Roman" w:hAnsi="Times New Roman" w:cs="Times New Roman"/>
        </w:rPr>
        <w:t xml:space="preserve">and </w:t>
      </w:r>
      <w:proofErr w:type="spellStart"/>
      <w:r w:rsidR="0031130B">
        <w:rPr>
          <w:rFonts w:ascii="Times New Roman" w:hAnsi="Times New Roman" w:cs="Times New Roman"/>
        </w:rPr>
        <w:t>VertNet</w:t>
      </w:r>
      <w:proofErr w:type="spellEnd"/>
      <w:r w:rsidR="0031130B">
        <w:rPr>
          <w:rFonts w:ascii="Times New Roman" w:hAnsi="Times New Roman" w:cs="Times New Roman"/>
        </w:rPr>
        <w:t xml:space="preserve"> </w:t>
      </w:r>
      <w:commentRangeStart w:id="100"/>
      <w:commentRangeStart w:id="101"/>
      <w:r w:rsidR="007A0EAE">
        <w:rPr>
          <w:rFonts w:ascii="Times New Roman" w:hAnsi="Times New Roman" w:cs="Times New Roman"/>
        </w:rPr>
        <w:t>database</w:t>
      </w:r>
      <w:commentRangeEnd w:id="100"/>
      <w:commentRangeEnd w:id="101"/>
      <w:r w:rsidR="007A0EAE">
        <w:rPr>
          <w:rStyle w:val="CommentReference"/>
        </w:rPr>
        <w:commentReference w:id="100"/>
      </w:r>
      <w:r w:rsidR="007A0EAE">
        <w:rPr>
          <w:rStyle w:val="CommentReference"/>
        </w:rPr>
        <w:commentReference w:id="101"/>
      </w:r>
      <w:r w:rsidR="0031130B">
        <w:rPr>
          <w:rFonts w:ascii="Times New Roman" w:hAnsi="Times New Roman" w:cs="Times New Roman"/>
        </w:rPr>
        <w:t>s</w:t>
      </w:r>
      <w:r w:rsidRPr="00496604">
        <w:rPr>
          <w:rFonts w:ascii="Times New Roman" w:hAnsi="Times New Roman" w:cs="Times New Roman"/>
        </w:rPr>
        <w:t>.</w:t>
      </w:r>
      <w:r w:rsidR="007A0EAE">
        <w:rPr>
          <w:rFonts w:ascii="Times New Roman" w:hAnsi="Times New Roman" w:cs="Times New Roman"/>
        </w:rPr>
        <w:t xml:space="preserve"> All records are restricted to G</w:t>
      </w:r>
      <w:r w:rsidR="008B623A">
        <w:rPr>
          <w:rFonts w:ascii="Times New Roman" w:hAnsi="Times New Roman" w:cs="Times New Roman"/>
        </w:rPr>
        <w:t>SMNP and species may have different ranges outside the park.</w:t>
      </w:r>
    </w:p>
    <w:p w14:paraId="7E76264E" w14:textId="77777777" w:rsidR="00596935" w:rsidRPr="008B623A" w:rsidRDefault="00596935" w:rsidP="00F74ADD">
      <w:pPr>
        <w:spacing w:line="480" w:lineRule="auto"/>
        <w:rPr>
          <w:rFonts w:ascii="Times New Roman" w:hAnsi="Times New Roman" w:cs="Times New Roman"/>
          <w:b/>
          <w:sz w:val="20"/>
          <w:szCs w:val="20"/>
        </w:rPr>
      </w:pPr>
    </w:p>
    <w:tbl>
      <w:tblPr>
        <w:tblW w:w="12065" w:type="dxa"/>
        <w:tblInd w:w="93" w:type="dxa"/>
        <w:tblLayout w:type="fixed"/>
        <w:tblLook w:val="04A0" w:firstRow="1" w:lastRow="0" w:firstColumn="1" w:lastColumn="0" w:noHBand="0" w:noVBand="1"/>
      </w:tblPr>
      <w:tblGrid>
        <w:gridCol w:w="2660"/>
        <w:gridCol w:w="1300"/>
        <w:gridCol w:w="1300"/>
        <w:gridCol w:w="1300"/>
        <w:gridCol w:w="1555"/>
        <w:gridCol w:w="1350"/>
        <w:gridCol w:w="1300"/>
        <w:gridCol w:w="1300"/>
      </w:tblGrid>
      <w:tr w:rsidR="0019364E" w:rsidRPr="008B623A" w14:paraId="0DC49207" w14:textId="77777777" w:rsidTr="00C618D0">
        <w:trPr>
          <w:trHeight w:val="300"/>
        </w:trPr>
        <w:tc>
          <w:tcPr>
            <w:tcW w:w="2660" w:type="dxa"/>
            <w:tcBorders>
              <w:top w:val="single" w:sz="4" w:space="0" w:color="auto"/>
              <w:left w:val="nil"/>
              <w:bottom w:val="nil"/>
              <w:right w:val="nil"/>
            </w:tcBorders>
            <w:shd w:val="clear" w:color="auto" w:fill="auto"/>
            <w:vAlign w:val="bottom"/>
            <w:hideMark/>
          </w:tcPr>
          <w:p w14:paraId="412A814C"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1300" w:type="dxa"/>
            <w:tcBorders>
              <w:top w:val="single" w:sz="4" w:space="0" w:color="auto"/>
              <w:left w:val="nil"/>
              <w:bottom w:val="nil"/>
              <w:right w:val="nil"/>
            </w:tcBorders>
            <w:shd w:val="clear" w:color="auto" w:fill="auto"/>
            <w:vAlign w:val="bottom"/>
            <w:hideMark/>
          </w:tcPr>
          <w:p w14:paraId="16AF2AC9"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2600" w:type="dxa"/>
            <w:gridSpan w:val="2"/>
            <w:tcBorders>
              <w:top w:val="single" w:sz="4" w:space="0" w:color="auto"/>
              <w:left w:val="nil"/>
              <w:bottom w:val="nil"/>
              <w:right w:val="nil"/>
            </w:tcBorders>
            <w:shd w:val="clear" w:color="auto" w:fill="auto"/>
            <w:vAlign w:val="center"/>
            <w:hideMark/>
          </w:tcPr>
          <w:p w14:paraId="59092341"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Observed</w:t>
            </w:r>
          </w:p>
        </w:tc>
        <w:tc>
          <w:tcPr>
            <w:tcW w:w="2905" w:type="dxa"/>
            <w:gridSpan w:val="2"/>
            <w:tcBorders>
              <w:top w:val="single" w:sz="4" w:space="0" w:color="auto"/>
              <w:left w:val="nil"/>
              <w:bottom w:val="nil"/>
              <w:right w:val="nil"/>
            </w:tcBorders>
            <w:shd w:val="clear" w:color="auto" w:fill="auto"/>
            <w:noWrap/>
            <w:vAlign w:val="bottom"/>
            <w:hideMark/>
          </w:tcPr>
          <w:p w14:paraId="4E9A6455"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Dodd</w:t>
            </w:r>
          </w:p>
        </w:tc>
        <w:tc>
          <w:tcPr>
            <w:tcW w:w="2600" w:type="dxa"/>
            <w:gridSpan w:val="2"/>
            <w:tcBorders>
              <w:top w:val="single" w:sz="4" w:space="0" w:color="auto"/>
              <w:left w:val="nil"/>
              <w:bottom w:val="nil"/>
              <w:right w:val="nil"/>
            </w:tcBorders>
            <w:shd w:val="clear" w:color="auto" w:fill="auto"/>
            <w:noWrap/>
            <w:vAlign w:val="bottom"/>
            <w:hideMark/>
          </w:tcPr>
          <w:p w14:paraId="1407E40D" w14:textId="06159B5F"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GBIF</w:t>
            </w:r>
            <w:r w:rsidR="0031130B">
              <w:rPr>
                <w:rFonts w:ascii="Times New Roman" w:eastAsia="Times New Roman" w:hAnsi="Times New Roman" w:cs="Times New Roman"/>
                <w:color w:val="000000"/>
                <w:sz w:val="20"/>
                <w:szCs w:val="20"/>
                <w:u w:val="single"/>
              </w:rPr>
              <w:t xml:space="preserve"> &amp; </w:t>
            </w:r>
            <w:proofErr w:type="spellStart"/>
            <w:r w:rsidR="0031130B">
              <w:rPr>
                <w:rFonts w:ascii="Times New Roman" w:eastAsia="Times New Roman" w:hAnsi="Times New Roman" w:cs="Times New Roman"/>
                <w:color w:val="000000"/>
                <w:sz w:val="20"/>
                <w:szCs w:val="20"/>
                <w:u w:val="single"/>
              </w:rPr>
              <w:t>VertNet</w:t>
            </w:r>
            <w:proofErr w:type="spellEnd"/>
          </w:p>
        </w:tc>
      </w:tr>
      <w:tr w:rsidR="0019364E" w:rsidRPr="008B623A" w14:paraId="5C1546C2" w14:textId="77777777" w:rsidTr="00C618D0">
        <w:trPr>
          <w:trHeight w:val="600"/>
        </w:trPr>
        <w:tc>
          <w:tcPr>
            <w:tcW w:w="2660" w:type="dxa"/>
            <w:tcBorders>
              <w:top w:val="nil"/>
              <w:left w:val="nil"/>
              <w:bottom w:val="single" w:sz="4" w:space="0" w:color="auto"/>
              <w:right w:val="nil"/>
            </w:tcBorders>
            <w:shd w:val="clear" w:color="auto" w:fill="auto"/>
            <w:vAlign w:val="center"/>
            <w:hideMark/>
          </w:tcPr>
          <w:p w14:paraId="4922DF13"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Species</w:t>
            </w:r>
          </w:p>
        </w:tc>
        <w:tc>
          <w:tcPr>
            <w:tcW w:w="1300" w:type="dxa"/>
            <w:tcBorders>
              <w:top w:val="nil"/>
              <w:left w:val="nil"/>
              <w:bottom w:val="single" w:sz="4" w:space="0" w:color="auto"/>
              <w:right w:val="nil"/>
            </w:tcBorders>
            <w:shd w:val="clear" w:color="auto" w:fill="auto"/>
            <w:vAlign w:val="center"/>
            <w:hideMark/>
          </w:tcPr>
          <w:p w14:paraId="59D4AF25" w14:textId="476DF91A"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No. </w:t>
            </w:r>
            <w:r w:rsidR="00AE60E0">
              <w:rPr>
                <w:rFonts w:ascii="Times New Roman" w:eastAsia="Times New Roman" w:hAnsi="Times New Roman" w:cs="Times New Roman"/>
                <w:color w:val="000000"/>
                <w:sz w:val="20"/>
                <w:szCs w:val="20"/>
              </w:rPr>
              <w:t>capture</w:t>
            </w:r>
            <w:r w:rsidR="006F2520">
              <w:rPr>
                <w:rFonts w:ascii="Times New Roman" w:eastAsia="Times New Roman" w:hAnsi="Times New Roman" w:cs="Times New Roman"/>
                <w:color w:val="000000"/>
                <w:sz w:val="20"/>
                <w:szCs w:val="20"/>
              </w:rPr>
              <w:t>d</w:t>
            </w:r>
          </w:p>
        </w:tc>
        <w:tc>
          <w:tcPr>
            <w:tcW w:w="1300" w:type="dxa"/>
            <w:tcBorders>
              <w:top w:val="nil"/>
              <w:left w:val="nil"/>
              <w:bottom w:val="single" w:sz="4" w:space="0" w:color="auto"/>
              <w:right w:val="nil"/>
            </w:tcBorders>
            <w:shd w:val="clear" w:color="auto" w:fill="auto"/>
            <w:vAlign w:val="center"/>
            <w:hideMark/>
          </w:tcPr>
          <w:p w14:paraId="4F50171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E921EAD"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555" w:type="dxa"/>
            <w:tcBorders>
              <w:top w:val="nil"/>
              <w:left w:val="nil"/>
              <w:bottom w:val="single" w:sz="4" w:space="0" w:color="auto"/>
              <w:right w:val="nil"/>
            </w:tcBorders>
            <w:shd w:val="clear" w:color="auto" w:fill="auto"/>
            <w:vAlign w:val="center"/>
            <w:hideMark/>
          </w:tcPr>
          <w:p w14:paraId="56AFA677"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50" w:type="dxa"/>
            <w:tcBorders>
              <w:top w:val="nil"/>
              <w:left w:val="nil"/>
              <w:bottom w:val="single" w:sz="4" w:space="0" w:color="auto"/>
              <w:right w:val="nil"/>
            </w:tcBorders>
            <w:shd w:val="clear" w:color="auto" w:fill="auto"/>
            <w:vAlign w:val="center"/>
            <w:hideMark/>
          </w:tcPr>
          <w:p w14:paraId="2B921858" w14:textId="77777777" w:rsidR="0019364E" w:rsidRPr="008B623A" w:rsidRDefault="0019364E" w:rsidP="007A0EAE">
            <w:pPr>
              <w:ind w:right="-233"/>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300" w:type="dxa"/>
            <w:tcBorders>
              <w:top w:val="nil"/>
              <w:left w:val="nil"/>
              <w:bottom w:val="single" w:sz="4" w:space="0" w:color="auto"/>
              <w:right w:val="nil"/>
            </w:tcBorders>
            <w:shd w:val="clear" w:color="auto" w:fill="auto"/>
            <w:vAlign w:val="center"/>
            <w:hideMark/>
          </w:tcPr>
          <w:p w14:paraId="1EBCBE2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9D71A35"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r>
      <w:tr w:rsidR="0019364E" w:rsidRPr="008B623A" w14:paraId="64F3B5A1" w14:textId="77777777" w:rsidTr="00C618D0">
        <w:trPr>
          <w:trHeight w:val="300"/>
        </w:trPr>
        <w:tc>
          <w:tcPr>
            <w:tcW w:w="2660" w:type="dxa"/>
            <w:tcBorders>
              <w:top w:val="nil"/>
              <w:left w:val="nil"/>
              <w:bottom w:val="nil"/>
              <w:right w:val="nil"/>
            </w:tcBorders>
            <w:shd w:val="clear" w:color="auto" w:fill="auto"/>
            <w:hideMark/>
          </w:tcPr>
          <w:p w14:paraId="374862B5"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Desmognathus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conanti</w:t>
            </w:r>
            <w:proofErr w:type="spellEnd"/>
          </w:p>
        </w:tc>
        <w:tc>
          <w:tcPr>
            <w:tcW w:w="1300" w:type="dxa"/>
            <w:tcBorders>
              <w:top w:val="nil"/>
              <w:left w:val="nil"/>
              <w:bottom w:val="nil"/>
              <w:right w:val="nil"/>
            </w:tcBorders>
            <w:shd w:val="clear" w:color="auto" w:fill="auto"/>
            <w:hideMark/>
          </w:tcPr>
          <w:p w14:paraId="6EFF989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5E8E973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F4C5DF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555" w:type="dxa"/>
            <w:tcBorders>
              <w:top w:val="nil"/>
              <w:left w:val="nil"/>
              <w:bottom w:val="nil"/>
              <w:right w:val="nil"/>
            </w:tcBorders>
            <w:shd w:val="clear" w:color="auto" w:fill="auto"/>
            <w:noWrap/>
            <w:hideMark/>
          </w:tcPr>
          <w:p w14:paraId="4FBDBB0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~340</w:t>
            </w:r>
          </w:p>
        </w:tc>
        <w:tc>
          <w:tcPr>
            <w:tcW w:w="1350" w:type="dxa"/>
            <w:tcBorders>
              <w:top w:val="nil"/>
              <w:left w:val="nil"/>
              <w:bottom w:val="nil"/>
              <w:right w:val="nil"/>
            </w:tcBorders>
            <w:shd w:val="clear" w:color="auto" w:fill="auto"/>
            <w:hideMark/>
          </w:tcPr>
          <w:p w14:paraId="3CBCBD6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960</w:t>
            </w:r>
          </w:p>
        </w:tc>
        <w:tc>
          <w:tcPr>
            <w:tcW w:w="1300" w:type="dxa"/>
            <w:tcBorders>
              <w:top w:val="nil"/>
              <w:left w:val="nil"/>
              <w:bottom w:val="nil"/>
              <w:right w:val="nil"/>
            </w:tcBorders>
            <w:shd w:val="clear" w:color="auto" w:fill="auto"/>
            <w:noWrap/>
            <w:hideMark/>
          </w:tcPr>
          <w:p w14:paraId="2FBB0BA9" w14:textId="66BDDEC2"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503</w:t>
            </w:r>
            <w:r>
              <w:rPr>
                <w:rFonts w:ascii="Times New Roman" w:eastAsia="Times New Roman" w:hAnsi="Times New Roman" w:cs="Times New Roman"/>
                <w:i/>
                <w:color w:val="000000"/>
                <w:sz w:val="20"/>
                <w:szCs w:val="20"/>
                <w:vertAlign w:val="superscript"/>
              </w:rPr>
              <w:t>c</w:t>
            </w:r>
          </w:p>
        </w:tc>
        <w:tc>
          <w:tcPr>
            <w:tcW w:w="1300" w:type="dxa"/>
            <w:tcBorders>
              <w:top w:val="nil"/>
              <w:left w:val="nil"/>
              <w:bottom w:val="nil"/>
              <w:right w:val="nil"/>
            </w:tcBorders>
            <w:shd w:val="clear" w:color="auto" w:fill="auto"/>
            <w:noWrap/>
            <w:hideMark/>
          </w:tcPr>
          <w:p w14:paraId="35BB13CF" w14:textId="13EC2BAA"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2003</w:t>
            </w:r>
            <w:r>
              <w:rPr>
                <w:rFonts w:ascii="Times New Roman" w:eastAsia="Times New Roman" w:hAnsi="Times New Roman" w:cs="Times New Roman"/>
                <w:i/>
                <w:color w:val="000000"/>
                <w:sz w:val="20"/>
                <w:szCs w:val="20"/>
                <w:vertAlign w:val="superscript"/>
              </w:rPr>
              <w:t>c</w:t>
            </w:r>
          </w:p>
        </w:tc>
      </w:tr>
      <w:tr w:rsidR="0019364E" w:rsidRPr="008B623A" w14:paraId="43CB8BC1" w14:textId="77777777" w:rsidTr="00C618D0">
        <w:trPr>
          <w:trHeight w:val="300"/>
        </w:trPr>
        <w:tc>
          <w:tcPr>
            <w:tcW w:w="2660" w:type="dxa"/>
            <w:tcBorders>
              <w:top w:val="nil"/>
              <w:left w:val="nil"/>
              <w:bottom w:val="nil"/>
              <w:right w:val="nil"/>
            </w:tcBorders>
            <w:shd w:val="clear" w:color="auto" w:fill="auto"/>
            <w:hideMark/>
          </w:tcPr>
          <w:p w14:paraId="748BBBA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D. imitator/</w:t>
            </w:r>
            <w:proofErr w:type="spellStart"/>
            <w:r w:rsidRPr="008B623A">
              <w:rPr>
                <w:rFonts w:ascii="Times New Roman" w:eastAsia="Times New Roman" w:hAnsi="Times New Roman" w:cs="Times New Roman"/>
                <w:i/>
                <w:iCs/>
                <w:color w:val="000000"/>
                <w:sz w:val="20"/>
                <w:szCs w:val="20"/>
              </w:rPr>
              <w:t>ocoee</w:t>
            </w:r>
            <w:proofErr w:type="spellEnd"/>
          </w:p>
        </w:tc>
        <w:tc>
          <w:tcPr>
            <w:tcW w:w="1300" w:type="dxa"/>
            <w:tcBorders>
              <w:top w:val="nil"/>
              <w:left w:val="nil"/>
              <w:bottom w:val="nil"/>
              <w:right w:val="nil"/>
            </w:tcBorders>
            <w:shd w:val="clear" w:color="auto" w:fill="auto"/>
            <w:hideMark/>
          </w:tcPr>
          <w:p w14:paraId="2FA9D6A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1059</w:t>
            </w:r>
          </w:p>
        </w:tc>
        <w:tc>
          <w:tcPr>
            <w:tcW w:w="1300" w:type="dxa"/>
            <w:tcBorders>
              <w:top w:val="nil"/>
              <w:left w:val="nil"/>
              <w:bottom w:val="nil"/>
              <w:right w:val="nil"/>
            </w:tcBorders>
            <w:shd w:val="clear" w:color="auto" w:fill="auto"/>
            <w:hideMark/>
          </w:tcPr>
          <w:p w14:paraId="219D4D8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2AB484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noWrap/>
            <w:hideMark/>
          </w:tcPr>
          <w:p w14:paraId="6A573B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756/866</w:t>
            </w:r>
          </w:p>
        </w:tc>
        <w:tc>
          <w:tcPr>
            <w:tcW w:w="1350" w:type="dxa"/>
            <w:tcBorders>
              <w:top w:val="nil"/>
              <w:left w:val="nil"/>
              <w:bottom w:val="nil"/>
              <w:right w:val="nil"/>
            </w:tcBorders>
            <w:shd w:val="clear" w:color="auto" w:fill="auto"/>
            <w:noWrap/>
            <w:hideMark/>
          </w:tcPr>
          <w:p w14:paraId="2F93BDC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1800/1830</w:t>
            </w:r>
          </w:p>
        </w:tc>
        <w:tc>
          <w:tcPr>
            <w:tcW w:w="1300" w:type="dxa"/>
            <w:tcBorders>
              <w:top w:val="nil"/>
              <w:left w:val="nil"/>
              <w:bottom w:val="nil"/>
              <w:right w:val="nil"/>
            </w:tcBorders>
            <w:shd w:val="clear" w:color="auto" w:fill="auto"/>
            <w:noWrap/>
            <w:hideMark/>
          </w:tcPr>
          <w:p w14:paraId="51E542CE" w14:textId="2FA76132"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r w:rsidR="0019364E" w:rsidRPr="008B623A">
              <w:rPr>
                <w:rFonts w:ascii="Times New Roman" w:eastAsia="Times New Roman" w:hAnsi="Times New Roman" w:cs="Times New Roman"/>
                <w:color w:val="000000"/>
                <w:sz w:val="20"/>
                <w:szCs w:val="20"/>
              </w:rPr>
              <w:t>/534</w:t>
            </w:r>
          </w:p>
        </w:tc>
        <w:tc>
          <w:tcPr>
            <w:tcW w:w="1300" w:type="dxa"/>
            <w:tcBorders>
              <w:top w:val="nil"/>
              <w:left w:val="nil"/>
              <w:bottom w:val="nil"/>
              <w:right w:val="nil"/>
            </w:tcBorders>
            <w:shd w:val="clear" w:color="auto" w:fill="auto"/>
            <w:noWrap/>
            <w:hideMark/>
          </w:tcPr>
          <w:p w14:paraId="6340B0C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2003/1819</w:t>
            </w:r>
          </w:p>
        </w:tc>
      </w:tr>
      <w:tr w:rsidR="0019364E" w:rsidRPr="008B623A" w14:paraId="71D18888" w14:textId="77777777" w:rsidTr="00C618D0">
        <w:trPr>
          <w:trHeight w:val="300"/>
        </w:trPr>
        <w:tc>
          <w:tcPr>
            <w:tcW w:w="2660" w:type="dxa"/>
            <w:tcBorders>
              <w:top w:val="nil"/>
              <w:left w:val="nil"/>
              <w:bottom w:val="nil"/>
              <w:right w:val="nil"/>
            </w:tcBorders>
            <w:shd w:val="clear" w:color="auto" w:fill="auto"/>
            <w:hideMark/>
          </w:tcPr>
          <w:p w14:paraId="72BD387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monticola</w:t>
            </w:r>
            <w:proofErr w:type="spellEnd"/>
          </w:p>
        </w:tc>
        <w:tc>
          <w:tcPr>
            <w:tcW w:w="1300" w:type="dxa"/>
            <w:tcBorders>
              <w:top w:val="nil"/>
              <w:left w:val="nil"/>
              <w:bottom w:val="nil"/>
              <w:right w:val="nil"/>
            </w:tcBorders>
            <w:shd w:val="clear" w:color="auto" w:fill="auto"/>
            <w:hideMark/>
          </w:tcPr>
          <w:p w14:paraId="602B0BE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23</w:t>
            </w:r>
          </w:p>
        </w:tc>
        <w:tc>
          <w:tcPr>
            <w:tcW w:w="1300" w:type="dxa"/>
            <w:tcBorders>
              <w:top w:val="nil"/>
              <w:left w:val="nil"/>
              <w:bottom w:val="nil"/>
              <w:right w:val="nil"/>
            </w:tcBorders>
            <w:shd w:val="clear" w:color="auto" w:fill="auto"/>
            <w:hideMark/>
          </w:tcPr>
          <w:p w14:paraId="6E74C0C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014C26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1566</w:t>
            </w:r>
          </w:p>
        </w:tc>
        <w:tc>
          <w:tcPr>
            <w:tcW w:w="1555" w:type="dxa"/>
            <w:tcBorders>
              <w:top w:val="nil"/>
              <w:left w:val="nil"/>
              <w:bottom w:val="nil"/>
              <w:right w:val="nil"/>
            </w:tcBorders>
            <w:shd w:val="clear" w:color="auto" w:fill="auto"/>
            <w:hideMark/>
          </w:tcPr>
          <w:p w14:paraId="0771B15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381</w:t>
            </w:r>
          </w:p>
        </w:tc>
        <w:tc>
          <w:tcPr>
            <w:tcW w:w="1350" w:type="dxa"/>
            <w:tcBorders>
              <w:top w:val="nil"/>
              <w:left w:val="nil"/>
              <w:bottom w:val="nil"/>
              <w:right w:val="nil"/>
            </w:tcBorders>
            <w:shd w:val="clear" w:color="auto" w:fill="auto"/>
            <w:hideMark/>
          </w:tcPr>
          <w:p w14:paraId="2FAC657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c>
          <w:tcPr>
            <w:tcW w:w="1300" w:type="dxa"/>
            <w:tcBorders>
              <w:top w:val="nil"/>
              <w:left w:val="nil"/>
              <w:bottom w:val="nil"/>
              <w:right w:val="nil"/>
            </w:tcBorders>
            <w:shd w:val="clear" w:color="auto" w:fill="auto"/>
            <w:noWrap/>
            <w:hideMark/>
          </w:tcPr>
          <w:p w14:paraId="03BD556F" w14:textId="5DF2E7A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1300" w:type="dxa"/>
            <w:tcBorders>
              <w:top w:val="nil"/>
              <w:left w:val="nil"/>
              <w:bottom w:val="nil"/>
              <w:right w:val="nil"/>
            </w:tcBorders>
            <w:shd w:val="clear" w:color="auto" w:fill="auto"/>
            <w:noWrap/>
            <w:hideMark/>
          </w:tcPr>
          <w:p w14:paraId="11833694" w14:textId="51E222BD"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1171</w:t>
            </w:r>
          </w:p>
        </w:tc>
      </w:tr>
      <w:tr w:rsidR="0019364E" w:rsidRPr="008B623A" w14:paraId="5E83308F" w14:textId="77777777" w:rsidTr="00C618D0">
        <w:trPr>
          <w:trHeight w:val="297"/>
        </w:trPr>
        <w:tc>
          <w:tcPr>
            <w:tcW w:w="2660" w:type="dxa"/>
            <w:tcBorders>
              <w:top w:val="nil"/>
              <w:left w:val="nil"/>
              <w:bottom w:val="nil"/>
              <w:right w:val="nil"/>
            </w:tcBorders>
            <w:shd w:val="clear" w:color="auto" w:fill="auto"/>
            <w:hideMark/>
          </w:tcPr>
          <w:p w14:paraId="0E6FAF2A"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quadramaculatus</w:t>
            </w:r>
            <w:proofErr w:type="spellEnd"/>
          </w:p>
        </w:tc>
        <w:tc>
          <w:tcPr>
            <w:tcW w:w="1300" w:type="dxa"/>
            <w:tcBorders>
              <w:top w:val="nil"/>
              <w:left w:val="nil"/>
              <w:bottom w:val="nil"/>
              <w:right w:val="nil"/>
            </w:tcBorders>
            <w:shd w:val="clear" w:color="auto" w:fill="auto"/>
            <w:hideMark/>
          </w:tcPr>
          <w:p w14:paraId="6D9F852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w:t>
            </w:r>
          </w:p>
        </w:tc>
        <w:tc>
          <w:tcPr>
            <w:tcW w:w="1300" w:type="dxa"/>
            <w:tcBorders>
              <w:top w:val="nil"/>
              <w:left w:val="nil"/>
              <w:bottom w:val="nil"/>
              <w:right w:val="nil"/>
            </w:tcBorders>
            <w:shd w:val="clear" w:color="auto" w:fill="auto"/>
            <w:hideMark/>
          </w:tcPr>
          <w:p w14:paraId="1BC3C0B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1499</w:t>
            </w:r>
          </w:p>
        </w:tc>
        <w:tc>
          <w:tcPr>
            <w:tcW w:w="1300" w:type="dxa"/>
            <w:tcBorders>
              <w:top w:val="nil"/>
              <w:left w:val="nil"/>
              <w:bottom w:val="nil"/>
              <w:right w:val="nil"/>
            </w:tcBorders>
            <w:shd w:val="clear" w:color="auto" w:fill="auto"/>
            <w:hideMark/>
          </w:tcPr>
          <w:p w14:paraId="3FC4480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1717</w:t>
            </w:r>
          </w:p>
        </w:tc>
        <w:tc>
          <w:tcPr>
            <w:tcW w:w="1555" w:type="dxa"/>
            <w:tcBorders>
              <w:top w:val="nil"/>
              <w:left w:val="nil"/>
              <w:bottom w:val="nil"/>
              <w:right w:val="nil"/>
            </w:tcBorders>
            <w:shd w:val="clear" w:color="auto" w:fill="auto"/>
            <w:hideMark/>
          </w:tcPr>
          <w:p w14:paraId="680B11F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341</w:t>
            </w:r>
          </w:p>
        </w:tc>
        <w:tc>
          <w:tcPr>
            <w:tcW w:w="1350" w:type="dxa"/>
            <w:tcBorders>
              <w:top w:val="nil"/>
              <w:left w:val="nil"/>
              <w:bottom w:val="nil"/>
              <w:right w:val="nil"/>
            </w:tcBorders>
            <w:shd w:val="clear" w:color="auto" w:fill="auto"/>
            <w:hideMark/>
          </w:tcPr>
          <w:p w14:paraId="0BBC6AFA" w14:textId="264249E4"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1714 (</w:t>
            </w:r>
            <w:proofErr w:type="gramStart"/>
            <w:r w:rsidRPr="008B623A">
              <w:rPr>
                <w:rFonts w:ascii="Times New Roman" w:eastAsia="Times New Roman" w:hAnsi="Times New Roman" w:cs="Times New Roman"/>
                <w:color w:val="000000"/>
                <w:sz w:val="20"/>
                <w:szCs w:val="20"/>
              </w:rPr>
              <w:t>1829)</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5660A82D" w14:textId="0FCB7A2F"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w:t>
            </w:r>
          </w:p>
        </w:tc>
        <w:tc>
          <w:tcPr>
            <w:tcW w:w="1300" w:type="dxa"/>
            <w:tcBorders>
              <w:top w:val="nil"/>
              <w:left w:val="nil"/>
              <w:bottom w:val="nil"/>
              <w:right w:val="nil"/>
            </w:tcBorders>
            <w:shd w:val="clear" w:color="auto" w:fill="auto"/>
            <w:noWrap/>
            <w:hideMark/>
          </w:tcPr>
          <w:p w14:paraId="55209865" w14:textId="2DEBAB4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1582</w:t>
            </w:r>
          </w:p>
        </w:tc>
      </w:tr>
      <w:tr w:rsidR="0019364E" w:rsidRPr="008B623A" w14:paraId="756312AE" w14:textId="77777777" w:rsidTr="00C618D0">
        <w:trPr>
          <w:trHeight w:val="300"/>
        </w:trPr>
        <w:tc>
          <w:tcPr>
            <w:tcW w:w="2660" w:type="dxa"/>
            <w:tcBorders>
              <w:top w:val="nil"/>
              <w:left w:val="nil"/>
              <w:bottom w:val="nil"/>
              <w:right w:val="nil"/>
            </w:tcBorders>
            <w:shd w:val="clear" w:color="auto" w:fill="auto"/>
            <w:hideMark/>
          </w:tcPr>
          <w:p w14:paraId="69EABDEE"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santeetlah</w:t>
            </w:r>
            <w:proofErr w:type="spellEnd"/>
          </w:p>
        </w:tc>
        <w:tc>
          <w:tcPr>
            <w:tcW w:w="1300" w:type="dxa"/>
            <w:tcBorders>
              <w:top w:val="nil"/>
              <w:left w:val="nil"/>
              <w:bottom w:val="nil"/>
              <w:right w:val="nil"/>
            </w:tcBorders>
            <w:shd w:val="clear" w:color="auto" w:fill="auto"/>
            <w:hideMark/>
          </w:tcPr>
          <w:p w14:paraId="6D85477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w:t>
            </w:r>
          </w:p>
        </w:tc>
        <w:tc>
          <w:tcPr>
            <w:tcW w:w="1300" w:type="dxa"/>
            <w:tcBorders>
              <w:top w:val="nil"/>
              <w:left w:val="nil"/>
              <w:bottom w:val="nil"/>
              <w:right w:val="nil"/>
            </w:tcBorders>
            <w:shd w:val="clear" w:color="auto" w:fill="auto"/>
            <w:hideMark/>
          </w:tcPr>
          <w:p w14:paraId="2D12E78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948533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1893</w:t>
            </w:r>
          </w:p>
        </w:tc>
        <w:tc>
          <w:tcPr>
            <w:tcW w:w="1555" w:type="dxa"/>
            <w:tcBorders>
              <w:top w:val="nil"/>
              <w:left w:val="nil"/>
              <w:bottom w:val="nil"/>
              <w:right w:val="nil"/>
            </w:tcBorders>
            <w:shd w:val="clear" w:color="auto" w:fill="auto"/>
            <w:hideMark/>
          </w:tcPr>
          <w:p w14:paraId="76AE7CB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402</w:t>
            </w:r>
          </w:p>
        </w:tc>
        <w:tc>
          <w:tcPr>
            <w:tcW w:w="1350" w:type="dxa"/>
            <w:tcBorders>
              <w:top w:val="nil"/>
              <w:left w:val="nil"/>
              <w:bottom w:val="nil"/>
              <w:right w:val="nil"/>
            </w:tcBorders>
            <w:shd w:val="clear" w:color="auto" w:fill="auto"/>
            <w:hideMark/>
          </w:tcPr>
          <w:p w14:paraId="1EF44B3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1790</w:t>
            </w:r>
          </w:p>
        </w:tc>
        <w:tc>
          <w:tcPr>
            <w:tcW w:w="1300" w:type="dxa"/>
            <w:tcBorders>
              <w:top w:val="nil"/>
              <w:left w:val="nil"/>
              <w:bottom w:val="nil"/>
              <w:right w:val="nil"/>
            </w:tcBorders>
            <w:shd w:val="clear" w:color="auto" w:fill="auto"/>
            <w:noWrap/>
            <w:hideMark/>
          </w:tcPr>
          <w:p w14:paraId="1CF6F7EB" w14:textId="759A7768"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p>
        </w:tc>
        <w:tc>
          <w:tcPr>
            <w:tcW w:w="1300" w:type="dxa"/>
            <w:tcBorders>
              <w:top w:val="nil"/>
              <w:left w:val="nil"/>
              <w:bottom w:val="nil"/>
              <w:right w:val="nil"/>
            </w:tcBorders>
            <w:shd w:val="clear" w:color="auto" w:fill="auto"/>
            <w:noWrap/>
            <w:hideMark/>
          </w:tcPr>
          <w:p w14:paraId="4991B1E9" w14:textId="598DE8CE"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1788</w:t>
            </w:r>
          </w:p>
        </w:tc>
      </w:tr>
      <w:tr w:rsidR="0019364E" w:rsidRPr="008B623A" w14:paraId="16E5EEA8" w14:textId="77777777" w:rsidTr="00C618D0">
        <w:trPr>
          <w:trHeight w:val="300"/>
        </w:trPr>
        <w:tc>
          <w:tcPr>
            <w:tcW w:w="2660" w:type="dxa"/>
            <w:tcBorders>
              <w:top w:val="nil"/>
              <w:left w:val="nil"/>
              <w:bottom w:val="nil"/>
              <w:right w:val="nil"/>
            </w:tcBorders>
            <w:shd w:val="clear" w:color="auto" w:fill="auto"/>
            <w:hideMark/>
          </w:tcPr>
          <w:p w14:paraId="74D091A6"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wrighti</w:t>
            </w:r>
            <w:proofErr w:type="spellEnd"/>
          </w:p>
        </w:tc>
        <w:tc>
          <w:tcPr>
            <w:tcW w:w="1300" w:type="dxa"/>
            <w:tcBorders>
              <w:top w:val="nil"/>
              <w:left w:val="nil"/>
              <w:bottom w:val="nil"/>
              <w:right w:val="nil"/>
            </w:tcBorders>
            <w:shd w:val="clear" w:color="auto" w:fill="auto"/>
            <w:hideMark/>
          </w:tcPr>
          <w:p w14:paraId="007071A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858</w:t>
            </w:r>
          </w:p>
        </w:tc>
        <w:tc>
          <w:tcPr>
            <w:tcW w:w="1300" w:type="dxa"/>
            <w:tcBorders>
              <w:top w:val="nil"/>
              <w:left w:val="nil"/>
              <w:bottom w:val="nil"/>
              <w:right w:val="nil"/>
            </w:tcBorders>
            <w:shd w:val="clear" w:color="auto" w:fill="auto"/>
            <w:hideMark/>
          </w:tcPr>
          <w:p w14:paraId="74C4361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nil"/>
              <w:right w:val="nil"/>
            </w:tcBorders>
            <w:shd w:val="clear" w:color="auto" w:fill="auto"/>
            <w:hideMark/>
          </w:tcPr>
          <w:p w14:paraId="265BA27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247579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762</w:t>
            </w:r>
          </w:p>
        </w:tc>
        <w:tc>
          <w:tcPr>
            <w:tcW w:w="1350" w:type="dxa"/>
            <w:tcBorders>
              <w:top w:val="nil"/>
              <w:left w:val="nil"/>
              <w:bottom w:val="nil"/>
              <w:right w:val="nil"/>
            </w:tcBorders>
            <w:shd w:val="clear" w:color="auto" w:fill="auto"/>
            <w:hideMark/>
          </w:tcPr>
          <w:p w14:paraId="49B52AD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4639BFB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300" w:type="dxa"/>
            <w:tcBorders>
              <w:top w:val="nil"/>
              <w:left w:val="nil"/>
              <w:bottom w:val="nil"/>
              <w:right w:val="nil"/>
            </w:tcBorders>
            <w:shd w:val="clear" w:color="auto" w:fill="auto"/>
            <w:hideMark/>
          </w:tcPr>
          <w:p w14:paraId="307BC29E" w14:textId="332EF1B0"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4732B1F7" w14:textId="77777777" w:rsidTr="00C618D0">
        <w:trPr>
          <w:trHeight w:val="300"/>
        </w:trPr>
        <w:tc>
          <w:tcPr>
            <w:tcW w:w="2660" w:type="dxa"/>
            <w:tcBorders>
              <w:top w:val="nil"/>
              <w:left w:val="nil"/>
              <w:bottom w:val="nil"/>
              <w:right w:val="nil"/>
            </w:tcBorders>
            <w:shd w:val="clear" w:color="auto" w:fill="auto"/>
            <w:hideMark/>
          </w:tcPr>
          <w:p w14:paraId="0E0172E8"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Eurycea </w:t>
            </w:r>
            <w:proofErr w:type="spellStart"/>
            <w:r w:rsidRPr="008B623A">
              <w:rPr>
                <w:rFonts w:ascii="Times New Roman" w:eastAsia="Times New Roman" w:hAnsi="Times New Roman" w:cs="Times New Roman"/>
                <w:i/>
                <w:iCs/>
                <w:color w:val="000000"/>
                <w:sz w:val="20"/>
                <w:szCs w:val="20"/>
              </w:rPr>
              <w:t>wilderae</w:t>
            </w:r>
            <w:proofErr w:type="spellEnd"/>
          </w:p>
        </w:tc>
        <w:tc>
          <w:tcPr>
            <w:tcW w:w="1300" w:type="dxa"/>
            <w:tcBorders>
              <w:top w:val="nil"/>
              <w:left w:val="nil"/>
              <w:bottom w:val="nil"/>
              <w:right w:val="nil"/>
            </w:tcBorders>
            <w:shd w:val="clear" w:color="auto" w:fill="auto"/>
            <w:hideMark/>
          </w:tcPr>
          <w:p w14:paraId="68A1F9E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1021</w:t>
            </w:r>
          </w:p>
        </w:tc>
        <w:tc>
          <w:tcPr>
            <w:tcW w:w="1300" w:type="dxa"/>
            <w:tcBorders>
              <w:top w:val="nil"/>
              <w:left w:val="nil"/>
              <w:bottom w:val="nil"/>
              <w:right w:val="nil"/>
            </w:tcBorders>
            <w:shd w:val="clear" w:color="auto" w:fill="auto"/>
            <w:hideMark/>
          </w:tcPr>
          <w:p w14:paraId="28FC378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6EEA38F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2020</w:t>
            </w:r>
          </w:p>
        </w:tc>
        <w:tc>
          <w:tcPr>
            <w:tcW w:w="1555" w:type="dxa"/>
            <w:tcBorders>
              <w:top w:val="nil"/>
              <w:left w:val="nil"/>
              <w:bottom w:val="nil"/>
              <w:right w:val="nil"/>
            </w:tcBorders>
            <w:shd w:val="clear" w:color="auto" w:fill="auto"/>
            <w:hideMark/>
          </w:tcPr>
          <w:p w14:paraId="2A9915A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335</w:t>
            </w:r>
          </w:p>
        </w:tc>
        <w:tc>
          <w:tcPr>
            <w:tcW w:w="1350" w:type="dxa"/>
            <w:tcBorders>
              <w:top w:val="nil"/>
              <w:left w:val="nil"/>
              <w:bottom w:val="nil"/>
              <w:right w:val="nil"/>
            </w:tcBorders>
            <w:shd w:val="clear" w:color="auto" w:fill="auto"/>
            <w:hideMark/>
          </w:tcPr>
          <w:p w14:paraId="4DE1910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1783</w:t>
            </w:r>
          </w:p>
        </w:tc>
        <w:tc>
          <w:tcPr>
            <w:tcW w:w="1300" w:type="dxa"/>
            <w:tcBorders>
              <w:top w:val="nil"/>
              <w:left w:val="nil"/>
              <w:bottom w:val="nil"/>
              <w:right w:val="nil"/>
            </w:tcBorders>
            <w:shd w:val="clear" w:color="auto" w:fill="auto"/>
            <w:hideMark/>
          </w:tcPr>
          <w:p w14:paraId="6186553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344</w:t>
            </w:r>
          </w:p>
        </w:tc>
        <w:tc>
          <w:tcPr>
            <w:tcW w:w="1300" w:type="dxa"/>
            <w:tcBorders>
              <w:top w:val="nil"/>
              <w:left w:val="nil"/>
              <w:bottom w:val="nil"/>
              <w:right w:val="nil"/>
            </w:tcBorders>
            <w:shd w:val="clear" w:color="auto" w:fill="auto"/>
            <w:hideMark/>
          </w:tcPr>
          <w:p w14:paraId="798039B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1840</w:t>
            </w:r>
          </w:p>
        </w:tc>
      </w:tr>
      <w:tr w:rsidR="0019364E" w:rsidRPr="008B623A" w14:paraId="251DF556" w14:textId="77777777" w:rsidTr="00C618D0">
        <w:trPr>
          <w:trHeight w:val="261"/>
        </w:trPr>
        <w:tc>
          <w:tcPr>
            <w:tcW w:w="2660" w:type="dxa"/>
            <w:tcBorders>
              <w:top w:val="nil"/>
              <w:left w:val="nil"/>
              <w:bottom w:val="nil"/>
              <w:right w:val="nil"/>
            </w:tcBorders>
            <w:shd w:val="clear" w:color="auto" w:fill="auto"/>
            <w:hideMark/>
          </w:tcPr>
          <w:p w14:paraId="7EE22911"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Gyrinophilus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porphyriticus</w:t>
            </w:r>
            <w:proofErr w:type="spellEnd"/>
          </w:p>
        </w:tc>
        <w:tc>
          <w:tcPr>
            <w:tcW w:w="1300" w:type="dxa"/>
            <w:tcBorders>
              <w:top w:val="nil"/>
              <w:left w:val="nil"/>
              <w:bottom w:val="nil"/>
              <w:right w:val="nil"/>
            </w:tcBorders>
            <w:shd w:val="clear" w:color="auto" w:fill="auto"/>
            <w:hideMark/>
          </w:tcPr>
          <w:p w14:paraId="454E774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w:t>
            </w:r>
          </w:p>
        </w:tc>
        <w:tc>
          <w:tcPr>
            <w:tcW w:w="1300" w:type="dxa"/>
            <w:tcBorders>
              <w:top w:val="nil"/>
              <w:left w:val="nil"/>
              <w:bottom w:val="nil"/>
              <w:right w:val="nil"/>
            </w:tcBorders>
            <w:shd w:val="clear" w:color="auto" w:fill="auto"/>
            <w:hideMark/>
          </w:tcPr>
          <w:p w14:paraId="6E437DD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1057</w:t>
            </w:r>
          </w:p>
        </w:tc>
        <w:tc>
          <w:tcPr>
            <w:tcW w:w="1300" w:type="dxa"/>
            <w:tcBorders>
              <w:top w:val="nil"/>
              <w:left w:val="nil"/>
              <w:bottom w:val="nil"/>
              <w:right w:val="nil"/>
            </w:tcBorders>
            <w:shd w:val="clear" w:color="auto" w:fill="auto"/>
            <w:hideMark/>
          </w:tcPr>
          <w:p w14:paraId="2E3F9C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2021</w:t>
            </w:r>
          </w:p>
        </w:tc>
        <w:tc>
          <w:tcPr>
            <w:tcW w:w="1555" w:type="dxa"/>
            <w:tcBorders>
              <w:top w:val="nil"/>
              <w:left w:val="nil"/>
              <w:bottom w:val="nil"/>
              <w:right w:val="nil"/>
            </w:tcBorders>
            <w:shd w:val="clear" w:color="auto" w:fill="auto"/>
            <w:noWrap/>
            <w:hideMark/>
          </w:tcPr>
          <w:p w14:paraId="5955CE7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hideMark/>
          </w:tcPr>
          <w:p w14:paraId="4BDDBC3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noWrap/>
            <w:hideMark/>
          </w:tcPr>
          <w:p w14:paraId="14894FF0" w14:textId="65E9B811"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396</w:t>
            </w:r>
          </w:p>
        </w:tc>
        <w:tc>
          <w:tcPr>
            <w:tcW w:w="1300" w:type="dxa"/>
            <w:tcBorders>
              <w:top w:val="nil"/>
              <w:left w:val="nil"/>
              <w:bottom w:val="nil"/>
              <w:right w:val="nil"/>
            </w:tcBorders>
            <w:shd w:val="clear" w:color="auto" w:fill="auto"/>
            <w:noWrap/>
            <w:hideMark/>
          </w:tcPr>
          <w:p w14:paraId="72CC5D23" w14:textId="4C804926"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1819</w:t>
            </w:r>
          </w:p>
        </w:tc>
      </w:tr>
      <w:tr w:rsidR="0019364E" w:rsidRPr="008B623A" w14:paraId="18438A52" w14:textId="77777777" w:rsidTr="00C618D0">
        <w:trPr>
          <w:trHeight w:val="279"/>
        </w:trPr>
        <w:tc>
          <w:tcPr>
            <w:tcW w:w="2660" w:type="dxa"/>
            <w:tcBorders>
              <w:top w:val="nil"/>
              <w:left w:val="nil"/>
              <w:bottom w:val="nil"/>
              <w:right w:val="nil"/>
            </w:tcBorders>
            <w:shd w:val="clear" w:color="auto" w:fill="auto"/>
            <w:hideMark/>
          </w:tcPr>
          <w:p w14:paraId="0959B432"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Notophthalmus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viridescens</w:t>
            </w:r>
            <w:proofErr w:type="spellEnd"/>
          </w:p>
        </w:tc>
        <w:tc>
          <w:tcPr>
            <w:tcW w:w="1300" w:type="dxa"/>
            <w:tcBorders>
              <w:top w:val="nil"/>
              <w:left w:val="nil"/>
              <w:bottom w:val="nil"/>
              <w:right w:val="nil"/>
            </w:tcBorders>
            <w:shd w:val="clear" w:color="auto" w:fill="auto"/>
            <w:hideMark/>
          </w:tcPr>
          <w:p w14:paraId="51628E5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w:t>
            </w:r>
          </w:p>
        </w:tc>
        <w:tc>
          <w:tcPr>
            <w:tcW w:w="1300" w:type="dxa"/>
            <w:tcBorders>
              <w:top w:val="nil"/>
              <w:left w:val="nil"/>
              <w:bottom w:val="nil"/>
              <w:right w:val="nil"/>
            </w:tcBorders>
            <w:shd w:val="clear" w:color="auto" w:fill="auto"/>
            <w:hideMark/>
          </w:tcPr>
          <w:p w14:paraId="4CFCB2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300" w:type="dxa"/>
            <w:tcBorders>
              <w:top w:val="nil"/>
              <w:left w:val="nil"/>
              <w:bottom w:val="nil"/>
              <w:right w:val="nil"/>
            </w:tcBorders>
            <w:shd w:val="clear" w:color="auto" w:fill="auto"/>
            <w:hideMark/>
          </w:tcPr>
          <w:p w14:paraId="1563FF4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555" w:type="dxa"/>
            <w:tcBorders>
              <w:top w:val="nil"/>
              <w:left w:val="nil"/>
              <w:bottom w:val="nil"/>
              <w:right w:val="nil"/>
            </w:tcBorders>
            <w:shd w:val="clear" w:color="auto" w:fill="auto"/>
            <w:noWrap/>
            <w:hideMark/>
          </w:tcPr>
          <w:p w14:paraId="3843E42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noWrap/>
            <w:hideMark/>
          </w:tcPr>
          <w:p w14:paraId="1F93DACC" w14:textId="34505092"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663 (</w:t>
            </w:r>
            <w:proofErr w:type="gramStart"/>
            <w:r w:rsidRPr="008B623A">
              <w:rPr>
                <w:rFonts w:ascii="Times New Roman" w:eastAsia="Times New Roman" w:hAnsi="Times New Roman" w:cs="Times New Roman"/>
                <w:color w:val="000000"/>
                <w:sz w:val="20"/>
                <w:szCs w:val="20"/>
              </w:rPr>
              <w:t>975)</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063D93E9" w14:textId="4884FC88"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c>
          <w:tcPr>
            <w:tcW w:w="1300" w:type="dxa"/>
            <w:tcBorders>
              <w:top w:val="nil"/>
              <w:left w:val="nil"/>
              <w:bottom w:val="nil"/>
              <w:right w:val="nil"/>
            </w:tcBorders>
            <w:shd w:val="clear" w:color="auto" w:fill="auto"/>
            <w:noWrap/>
            <w:hideMark/>
          </w:tcPr>
          <w:p w14:paraId="03601648" w14:textId="2BB90761"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r>
      <w:tr w:rsidR="0019364E" w:rsidRPr="008B623A" w14:paraId="2350100F" w14:textId="77777777" w:rsidTr="00C618D0">
        <w:trPr>
          <w:trHeight w:val="300"/>
        </w:trPr>
        <w:tc>
          <w:tcPr>
            <w:tcW w:w="2660" w:type="dxa"/>
            <w:tcBorders>
              <w:top w:val="nil"/>
              <w:left w:val="nil"/>
              <w:bottom w:val="nil"/>
              <w:right w:val="nil"/>
            </w:tcBorders>
            <w:shd w:val="clear" w:color="auto" w:fill="auto"/>
            <w:hideMark/>
          </w:tcPr>
          <w:p w14:paraId="721E2E2C" w14:textId="4F4F2422" w:rsidR="0019364E" w:rsidRPr="008B623A" w:rsidRDefault="0019364E" w:rsidP="008B623A">
            <w:pPr>
              <w:rPr>
                <w:rFonts w:ascii="Times New Roman" w:eastAsia="Times New Roman" w:hAnsi="Times New Roman" w:cs="Times New Roman"/>
                <w:i/>
                <w:iCs/>
                <w:color w:val="000000"/>
                <w:sz w:val="20"/>
                <w:szCs w:val="20"/>
                <w:vertAlign w:val="superscript"/>
              </w:rPr>
            </w:pPr>
            <w:proofErr w:type="spellStart"/>
            <w:r w:rsidRPr="008B623A">
              <w:rPr>
                <w:rFonts w:ascii="Times New Roman" w:eastAsia="Times New Roman" w:hAnsi="Times New Roman" w:cs="Times New Roman"/>
                <w:i/>
                <w:iCs/>
                <w:color w:val="000000"/>
                <w:sz w:val="20"/>
                <w:szCs w:val="20"/>
              </w:rPr>
              <w:t>Plethodon</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glutinosus</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nil"/>
              <w:right w:val="nil"/>
            </w:tcBorders>
            <w:shd w:val="clear" w:color="auto" w:fill="auto"/>
            <w:hideMark/>
          </w:tcPr>
          <w:p w14:paraId="0ADE4BA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w:t>
            </w:r>
          </w:p>
        </w:tc>
        <w:tc>
          <w:tcPr>
            <w:tcW w:w="1300" w:type="dxa"/>
            <w:tcBorders>
              <w:top w:val="nil"/>
              <w:left w:val="nil"/>
              <w:bottom w:val="nil"/>
              <w:right w:val="nil"/>
            </w:tcBorders>
            <w:shd w:val="clear" w:color="auto" w:fill="auto"/>
            <w:hideMark/>
          </w:tcPr>
          <w:p w14:paraId="0D089D9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670</w:t>
            </w:r>
          </w:p>
        </w:tc>
        <w:tc>
          <w:tcPr>
            <w:tcW w:w="1300" w:type="dxa"/>
            <w:tcBorders>
              <w:top w:val="nil"/>
              <w:left w:val="nil"/>
              <w:bottom w:val="nil"/>
              <w:right w:val="nil"/>
            </w:tcBorders>
            <w:shd w:val="clear" w:color="auto" w:fill="auto"/>
            <w:hideMark/>
          </w:tcPr>
          <w:p w14:paraId="1E92302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1168</w:t>
            </w:r>
          </w:p>
        </w:tc>
        <w:tc>
          <w:tcPr>
            <w:tcW w:w="1555" w:type="dxa"/>
            <w:tcBorders>
              <w:top w:val="nil"/>
              <w:left w:val="nil"/>
              <w:bottom w:val="nil"/>
              <w:right w:val="nil"/>
            </w:tcBorders>
            <w:shd w:val="clear" w:color="auto" w:fill="auto"/>
            <w:hideMark/>
          </w:tcPr>
          <w:p w14:paraId="694E05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585</w:t>
            </w:r>
          </w:p>
        </w:tc>
        <w:tc>
          <w:tcPr>
            <w:tcW w:w="1350" w:type="dxa"/>
            <w:tcBorders>
              <w:top w:val="nil"/>
              <w:left w:val="nil"/>
              <w:bottom w:val="nil"/>
              <w:right w:val="nil"/>
            </w:tcBorders>
            <w:shd w:val="clear" w:color="auto" w:fill="auto"/>
            <w:hideMark/>
          </w:tcPr>
          <w:p w14:paraId="7137298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1280</w:t>
            </w:r>
          </w:p>
        </w:tc>
        <w:tc>
          <w:tcPr>
            <w:tcW w:w="1300" w:type="dxa"/>
            <w:tcBorders>
              <w:top w:val="nil"/>
              <w:left w:val="nil"/>
              <w:bottom w:val="nil"/>
              <w:right w:val="nil"/>
            </w:tcBorders>
            <w:shd w:val="clear" w:color="auto" w:fill="auto"/>
            <w:hideMark/>
          </w:tcPr>
          <w:p w14:paraId="6C418BF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397</w:t>
            </w:r>
          </w:p>
        </w:tc>
        <w:tc>
          <w:tcPr>
            <w:tcW w:w="1300" w:type="dxa"/>
            <w:tcBorders>
              <w:top w:val="nil"/>
              <w:left w:val="nil"/>
              <w:bottom w:val="nil"/>
              <w:right w:val="nil"/>
            </w:tcBorders>
            <w:shd w:val="clear" w:color="auto" w:fill="auto"/>
            <w:hideMark/>
          </w:tcPr>
          <w:p w14:paraId="29A468A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1375</w:t>
            </w:r>
          </w:p>
        </w:tc>
      </w:tr>
      <w:tr w:rsidR="0019364E" w:rsidRPr="008B623A" w14:paraId="5CCB94DF" w14:textId="77777777" w:rsidTr="00C618D0">
        <w:trPr>
          <w:trHeight w:val="300"/>
        </w:trPr>
        <w:tc>
          <w:tcPr>
            <w:tcW w:w="2660" w:type="dxa"/>
            <w:tcBorders>
              <w:top w:val="nil"/>
              <w:left w:val="nil"/>
              <w:bottom w:val="nil"/>
              <w:right w:val="nil"/>
            </w:tcBorders>
            <w:shd w:val="clear" w:color="auto" w:fill="auto"/>
            <w:hideMark/>
          </w:tcPr>
          <w:p w14:paraId="5184E22B"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jordani</w:t>
            </w:r>
            <w:proofErr w:type="spellEnd"/>
          </w:p>
        </w:tc>
        <w:tc>
          <w:tcPr>
            <w:tcW w:w="1300" w:type="dxa"/>
            <w:tcBorders>
              <w:top w:val="nil"/>
              <w:left w:val="nil"/>
              <w:bottom w:val="nil"/>
              <w:right w:val="nil"/>
            </w:tcBorders>
            <w:shd w:val="clear" w:color="auto" w:fill="auto"/>
            <w:hideMark/>
          </w:tcPr>
          <w:p w14:paraId="71E579D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6399</w:t>
            </w:r>
          </w:p>
        </w:tc>
        <w:tc>
          <w:tcPr>
            <w:tcW w:w="1300" w:type="dxa"/>
            <w:tcBorders>
              <w:top w:val="nil"/>
              <w:left w:val="nil"/>
              <w:bottom w:val="nil"/>
              <w:right w:val="nil"/>
            </w:tcBorders>
            <w:shd w:val="clear" w:color="auto" w:fill="auto"/>
            <w:hideMark/>
          </w:tcPr>
          <w:p w14:paraId="0B800E5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AB3D6E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70495DC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775</w:t>
            </w:r>
          </w:p>
        </w:tc>
        <w:tc>
          <w:tcPr>
            <w:tcW w:w="1350" w:type="dxa"/>
            <w:tcBorders>
              <w:top w:val="nil"/>
              <w:left w:val="nil"/>
              <w:bottom w:val="nil"/>
              <w:right w:val="nil"/>
            </w:tcBorders>
            <w:shd w:val="clear" w:color="auto" w:fill="auto"/>
            <w:hideMark/>
          </w:tcPr>
          <w:p w14:paraId="49A0462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24B14248" w14:textId="613E4BC4"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810</w:t>
            </w:r>
          </w:p>
        </w:tc>
        <w:tc>
          <w:tcPr>
            <w:tcW w:w="1300" w:type="dxa"/>
            <w:tcBorders>
              <w:top w:val="nil"/>
              <w:left w:val="nil"/>
              <w:bottom w:val="nil"/>
              <w:right w:val="nil"/>
            </w:tcBorders>
            <w:shd w:val="clear" w:color="auto" w:fill="auto"/>
            <w:hideMark/>
          </w:tcPr>
          <w:p w14:paraId="3F488964" w14:textId="34C5EA7E"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29EAF2A1" w14:textId="77777777" w:rsidTr="00C618D0">
        <w:trPr>
          <w:trHeight w:val="300"/>
        </w:trPr>
        <w:tc>
          <w:tcPr>
            <w:tcW w:w="2660" w:type="dxa"/>
            <w:tcBorders>
              <w:top w:val="nil"/>
              <w:left w:val="nil"/>
              <w:bottom w:val="nil"/>
              <w:right w:val="nil"/>
            </w:tcBorders>
            <w:shd w:val="clear" w:color="auto" w:fill="auto"/>
            <w:hideMark/>
          </w:tcPr>
          <w:p w14:paraId="091B1D29" w14:textId="41D3A900"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P. se</w:t>
            </w:r>
            <w:r w:rsidR="00CC1D1F">
              <w:rPr>
                <w:rFonts w:ascii="Times New Roman" w:eastAsia="Times New Roman" w:hAnsi="Times New Roman" w:cs="Times New Roman"/>
                <w:i/>
                <w:iCs/>
                <w:color w:val="000000"/>
                <w:sz w:val="20"/>
                <w:szCs w:val="20"/>
              </w:rPr>
              <w:t>r</w:t>
            </w:r>
            <w:r w:rsidRPr="008B623A">
              <w:rPr>
                <w:rFonts w:ascii="Times New Roman" w:eastAsia="Times New Roman" w:hAnsi="Times New Roman" w:cs="Times New Roman"/>
                <w:i/>
                <w:iCs/>
                <w:color w:val="000000"/>
                <w:sz w:val="20"/>
                <w:szCs w:val="20"/>
              </w:rPr>
              <w:t>ratus</w:t>
            </w:r>
          </w:p>
        </w:tc>
        <w:tc>
          <w:tcPr>
            <w:tcW w:w="1300" w:type="dxa"/>
            <w:tcBorders>
              <w:top w:val="nil"/>
              <w:left w:val="nil"/>
              <w:bottom w:val="nil"/>
              <w:right w:val="nil"/>
            </w:tcBorders>
            <w:shd w:val="clear" w:color="auto" w:fill="auto"/>
            <w:hideMark/>
          </w:tcPr>
          <w:p w14:paraId="703A61D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0AC78A6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654</w:t>
            </w:r>
          </w:p>
        </w:tc>
        <w:tc>
          <w:tcPr>
            <w:tcW w:w="1300" w:type="dxa"/>
            <w:tcBorders>
              <w:top w:val="nil"/>
              <w:left w:val="nil"/>
              <w:bottom w:val="nil"/>
              <w:right w:val="nil"/>
            </w:tcBorders>
            <w:shd w:val="clear" w:color="auto" w:fill="auto"/>
            <w:hideMark/>
          </w:tcPr>
          <w:p w14:paraId="24159EC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555" w:type="dxa"/>
            <w:tcBorders>
              <w:top w:val="nil"/>
              <w:left w:val="nil"/>
              <w:bottom w:val="nil"/>
              <w:right w:val="nil"/>
            </w:tcBorders>
            <w:shd w:val="clear" w:color="auto" w:fill="auto"/>
            <w:hideMark/>
          </w:tcPr>
          <w:p w14:paraId="6C7A3BA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360</w:t>
            </w:r>
          </w:p>
        </w:tc>
        <w:tc>
          <w:tcPr>
            <w:tcW w:w="1350" w:type="dxa"/>
            <w:tcBorders>
              <w:top w:val="nil"/>
              <w:left w:val="nil"/>
              <w:bottom w:val="nil"/>
              <w:right w:val="nil"/>
            </w:tcBorders>
            <w:shd w:val="clear" w:color="auto" w:fill="auto"/>
            <w:hideMark/>
          </w:tcPr>
          <w:p w14:paraId="2850127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1527</w:t>
            </w:r>
          </w:p>
        </w:tc>
        <w:tc>
          <w:tcPr>
            <w:tcW w:w="1300" w:type="dxa"/>
            <w:tcBorders>
              <w:top w:val="nil"/>
              <w:left w:val="nil"/>
              <w:bottom w:val="nil"/>
              <w:right w:val="nil"/>
            </w:tcBorders>
            <w:shd w:val="clear" w:color="auto" w:fill="auto"/>
            <w:hideMark/>
          </w:tcPr>
          <w:p w14:paraId="22E16F7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3D7E1B5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r>
      <w:tr w:rsidR="0019364E" w:rsidRPr="008B623A" w14:paraId="664A8A78" w14:textId="77777777" w:rsidTr="00C618D0">
        <w:trPr>
          <w:trHeight w:val="300"/>
        </w:trPr>
        <w:tc>
          <w:tcPr>
            <w:tcW w:w="2660" w:type="dxa"/>
            <w:tcBorders>
              <w:top w:val="nil"/>
              <w:left w:val="nil"/>
              <w:bottom w:val="single" w:sz="4" w:space="0" w:color="auto"/>
              <w:right w:val="nil"/>
            </w:tcBorders>
            <w:shd w:val="clear" w:color="auto" w:fill="auto"/>
            <w:hideMark/>
          </w:tcPr>
          <w:p w14:paraId="356ADC29" w14:textId="0E42C5F8" w:rsidR="0019364E" w:rsidRPr="008B623A" w:rsidRDefault="0019364E" w:rsidP="008B623A">
            <w:pPr>
              <w:rPr>
                <w:rFonts w:ascii="Times New Roman" w:eastAsia="Times New Roman" w:hAnsi="Times New Roman" w:cs="Times New Roman"/>
                <w:i/>
                <w:iCs/>
                <w:color w:val="000000"/>
                <w:sz w:val="20"/>
                <w:szCs w:val="20"/>
                <w:vertAlign w:val="superscript"/>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teyahalee</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single" w:sz="4" w:space="0" w:color="auto"/>
              <w:right w:val="nil"/>
            </w:tcBorders>
            <w:shd w:val="clear" w:color="auto" w:fill="auto"/>
            <w:hideMark/>
          </w:tcPr>
          <w:p w14:paraId="5F8CEA4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125</w:t>
            </w:r>
          </w:p>
        </w:tc>
        <w:tc>
          <w:tcPr>
            <w:tcW w:w="1300" w:type="dxa"/>
            <w:tcBorders>
              <w:top w:val="nil"/>
              <w:left w:val="nil"/>
              <w:bottom w:val="single" w:sz="4" w:space="0" w:color="auto"/>
              <w:right w:val="nil"/>
            </w:tcBorders>
            <w:shd w:val="clear" w:color="auto" w:fill="auto"/>
            <w:hideMark/>
          </w:tcPr>
          <w:p w14:paraId="3C04C0B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single" w:sz="4" w:space="0" w:color="auto"/>
              <w:right w:val="nil"/>
            </w:tcBorders>
            <w:shd w:val="clear" w:color="auto" w:fill="auto"/>
            <w:hideMark/>
          </w:tcPr>
          <w:p w14:paraId="1D632B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1382</w:t>
            </w:r>
          </w:p>
        </w:tc>
        <w:tc>
          <w:tcPr>
            <w:tcW w:w="1555" w:type="dxa"/>
            <w:tcBorders>
              <w:top w:val="nil"/>
              <w:left w:val="nil"/>
              <w:bottom w:val="single" w:sz="4" w:space="0" w:color="auto"/>
              <w:right w:val="nil"/>
            </w:tcBorders>
            <w:shd w:val="clear" w:color="auto" w:fill="auto"/>
            <w:hideMark/>
          </w:tcPr>
          <w:p w14:paraId="007AD00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649</w:t>
            </w:r>
          </w:p>
        </w:tc>
        <w:tc>
          <w:tcPr>
            <w:tcW w:w="1350" w:type="dxa"/>
            <w:tcBorders>
              <w:top w:val="nil"/>
              <w:left w:val="nil"/>
              <w:bottom w:val="single" w:sz="4" w:space="0" w:color="auto"/>
              <w:right w:val="nil"/>
            </w:tcBorders>
            <w:shd w:val="clear" w:color="auto" w:fill="auto"/>
            <w:hideMark/>
          </w:tcPr>
          <w:p w14:paraId="028C89F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1516</w:t>
            </w:r>
          </w:p>
        </w:tc>
        <w:tc>
          <w:tcPr>
            <w:tcW w:w="1300" w:type="dxa"/>
            <w:tcBorders>
              <w:top w:val="nil"/>
              <w:left w:val="nil"/>
              <w:bottom w:val="single" w:sz="4" w:space="0" w:color="auto"/>
              <w:right w:val="nil"/>
            </w:tcBorders>
            <w:shd w:val="clear" w:color="auto" w:fill="auto"/>
            <w:hideMark/>
          </w:tcPr>
          <w:p w14:paraId="6495C39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515</w:t>
            </w:r>
          </w:p>
        </w:tc>
        <w:tc>
          <w:tcPr>
            <w:tcW w:w="1300" w:type="dxa"/>
            <w:tcBorders>
              <w:top w:val="nil"/>
              <w:left w:val="nil"/>
              <w:bottom w:val="single" w:sz="4" w:space="0" w:color="auto"/>
              <w:right w:val="nil"/>
            </w:tcBorders>
            <w:shd w:val="clear" w:color="auto" w:fill="auto"/>
            <w:hideMark/>
          </w:tcPr>
          <w:p w14:paraId="607E3F2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1713</w:t>
            </w:r>
          </w:p>
        </w:tc>
      </w:tr>
      <w:tr w:rsidR="0019364E" w:rsidRPr="008B623A" w14:paraId="5C2E1741" w14:textId="77777777" w:rsidTr="00C618D0">
        <w:trPr>
          <w:trHeight w:val="680"/>
        </w:trPr>
        <w:tc>
          <w:tcPr>
            <w:tcW w:w="12065" w:type="dxa"/>
            <w:gridSpan w:val="8"/>
            <w:tcBorders>
              <w:top w:val="nil"/>
              <w:left w:val="nil"/>
              <w:bottom w:val="nil"/>
              <w:right w:val="nil"/>
            </w:tcBorders>
            <w:shd w:val="clear" w:color="auto" w:fill="auto"/>
            <w:hideMark/>
          </w:tcPr>
          <w:p w14:paraId="1AB582D6" w14:textId="77777777" w:rsidR="0019364E"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a</w:t>
            </w:r>
            <w:r w:rsidR="0019364E" w:rsidRPr="008B623A">
              <w:rPr>
                <w:rFonts w:ascii="Times New Roman" w:eastAsia="Times New Roman" w:hAnsi="Times New Roman" w:cs="Times New Roman"/>
                <w:i/>
                <w:iCs/>
                <w:color w:val="000000"/>
                <w:sz w:val="20"/>
                <w:szCs w:val="20"/>
              </w:rPr>
              <w:t>Plethodon</w:t>
            </w:r>
            <w:proofErr w:type="spellEnd"/>
            <w:r w:rsidR="0019364E" w:rsidRPr="008B623A">
              <w:rPr>
                <w:rFonts w:ascii="Times New Roman" w:eastAsia="Times New Roman" w:hAnsi="Times New Roman" w:cs="Times New Roman"/>
                <w:i/>
                <w:iCs/>
                <w:color w:val="000000"/>
                <w:sz w:val="20"/>
                <w:szCs w:val="20"/>
              </w:rPr>
              <w:t xml:space="preserve"> </w:t>
            </w:r>
            <w:proofErr w:type="spellStart"/>
            <w:r w:rsidR="0019364E" w:rsidRPr="008B623A">
              <w:rPr>
                <w:rFonts w:ascii="Times New Roman" w:eastAsia="Times New Roman" w:hAnsi="Times New Roman" w:cs="Times New Roman"/>
                <w:i/>
                <w:iCs/>
                <w:color w:val="000000"/>
                <w:sz w:val="20"/>
                <w:szCs w:val="20"/>
              </w:rPr>
              <w:t>glutinosus</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and</w:t>
            </w:r>
            <w:r w:rsidR="0019364E" w:rsidRPr="008B623A">
              <w:rPr>
                <w:rFonts w:ascii="Times New Roman" w:eastAsia="Times New Roman" w:hAnsi="Times New Roman" w:cs="Times New Roman"/>
                <w:i/>
                <w:iCs/>
                <w:color w:val="000000"/>
                <w:sz w:val="20"/>
                <w:szCs w:val="20"/>
              </w:rPr>
              <w:t xml:space="preserve"> P. </w:t>
            </w:r>
            <w:proofErr w:type="spellStart"/>
            <w:r w:rsidR="0019364E" w:rsidRPr="008B623A">
              <w:rPr>
                <w:rFonts w:ascii="Times New Roman" w:eastAsia="Times New Roman" w:hAnsi="Times New Roman" w:cs="Times New Roman"/>
                <w:i/>
                <w:iCs/>
                <w:color w:val="000000"/>
                <w:sz w:val="20"/>
                <w:szCs w:val="20"/>
              </w:rPr>
              <w:t>teyahalee</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may only be confidently distinguished by molecular means in some areas with GSMNP</w:t>
            </w:r>
          </w:p>
          <w:p w14:paraId="10BA03CE" w14:textId="77777777" w:rsidR="008B623A"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b</w:t>
            </w:r>
            <w:r w:rsidRPr="008B623A">
              <w:rPr>
                <w:rFonts w:ascii="Times New Roman" w:eastAsia="Times New Roman" w:hAnsi="Times New Roman" w:cs="Times New Roman"/>
                <w:iCs/>
                <w:color w:val="000000"/>
                <w:sz w:val="20"/>
                <w:szCs w:val="20"/>
              </w:rPr>
              <w:t>Higher</w:t>
            </w:r>
            <w:proofErr w:type="spellEnd"/>
            <w:r w:rsidRPr="008B623A">
              <w:rPr>
                <w:rFonts w:ascii="Times New Roman" w:eastAsia="Times New Roman" w:hAnsi="Times New Roman" w:cs="Times New Roman"/>
                <w:iCs/>
                <w:color w:val="000000"/>
                <w:sz w:val="20"/>
                <w:szCs w:val="20"/>
              </w:rPr>
              <w:t xml:space="preserve"> elevations reported in Dodd (2005) not found during surveys based on literature noted parenthetically</w:t>
            </w:r>
            <w:r>
              <w:rPr>
                <w:rFonts w:ascii="Times New Roman" w:eastAsia="Times New Roman" w:hAnsi="Times New Roman" w:cs="Times New Roman"/>
                <w:i/>
                <w:iCs/>
                <w:color w:val="000000"/>
                <w:sz w:val="20"/>
                <w:szCs w:val="20"/>
              </w:rPr>
              <w:t xml:space="preserve"> </w:t>
            </w:r>
          </w:p>
          <w:p w14:paraId="68A3214F" w14:textId="77777777" w:rsidR="0084295C" w:rsidRDefault="0084295C" w:rsidP="0019364E">
            <w:pPr>
              <w:rPr>
                <w:rFonts w:ascii="Times New Roman" w:eastAsia="Times New Roman" w:hAnsi="Times New Roman" w:cs="Times New Roman"/>
                <w:iCs/>
                <w:color w:val="000000"/>
                <w:sz w:val="20"/>
                <w:szCs w:val="20"/>
              </w:rPr>
            </w:pPr>
            <w:proofErr w:type="spellStart"/>
            <w:r>
              <w:rPr>
                <w:rFonts w:ascii="Times New Roman" w:eastAsia="Times New Roman" w:hAnsi="Times New Roman" w:cs="Times New Roman"/>
                <w:i/>
                <w:iCs/>
                <w:color w:val="000000"/>
                <w:sz w:val="20"/>
                <w:szCs w:val="20"/>
                <w:vertAlign w:val="superscript"/>
              </w:rPr>
              <w:t>c</w:t>
            </w:r>
            <w:r>
              <w:rPr>
                <w:rFonts w:ascii="Times New Roman" w:eastAsia="Times New Roman" w:hAnsi="Times New Roman" w:cs="Times New Roman"/>
                <w:iCs/>
                <w:color w:val="000000"/>
                <w:sz w:val="20"/>
                <w:szCs w:val="20"/>
              </w:rPr>
              <w:t>Included</w:t>
            </w:r>
            <w:proofErr w:type="spellEnd"/>
            <w:r>
              <w:rPr>
                <w:rFonts w:ascii="Times New Roman" w:eastAsia="Times New Roman" w:hAnsi="Times New Roman" w:cs="Times New Roman"/>
                <w:iCs/>
                <w:color w:val="000000"/>
                <w:sz w:val="20"/>
                <w:szCs w:val="20"/>
              </w:rPr>
              <w:t xml:space="preserve"> all records of </w:t>
            </w:r>
            <w:proofErr w:type="spellStart"/>
            <w:r>
              <w:rPr>
                <w:rFonts w:ascii="Times New Roman" w:eastAsia="Times New Roman" w:hAnsi="Times New Roman" w:cs="Times New Roman"/>
                <w:i/>
                <w:iCs/>
                <w:color w:val="000000"/>
                <w:sz w:val="20"/>
                <w:szCs w:val="20"/>
              </w:rPr>
              <w:t>Desmognatus</w:t>
            </w:r>
            <w:proofErr w:type="spellEnd"/>
            <w:r>
              <w:rPr>
                <w:rFonts w:ascii="Times New Roman" w:eastAsia="Times New Roman" w:hAnsi="Times New Roman" w:cs="Times New Roman"/>
                <w:i/>
                <w:iCs/>
                <w:color w:val="000000"/>
                <w:sz w:val="20"/>
                <w:szCs w:val="20"/>
              </w:rPr>
              <w:t xml:space="preserve"> </w:t>
            </w:r>
            <w:proofErr w:type="spellStart"/>
            <w:r>
              <w:rPr>
                <w:rFonts w:ascii="Times New Roman" w:eastAsia="Times New Roman" w:hAnsi="Times New Roman" w:cs="Times New Roman"/>
                <w:i/>
                <w:iCs/>
                <w:color w:val="000000"/>
                <w:sz w:val="20"/>
                <w:szCs w:val="20"/>
              </w:rPr>
              <w:t>fuscus</w:t>
            </w:r>
            <w:proofErr w:type="spellEnd"/>
            <w:r>
              <w:rPr>
                <w:rFonts w:ascii="Times New Roman" w:eastAsia="Times New Roman" w:hAnsi="Times New Roman" w:cs="Times New Roman"/>
                <w:iCs/>
                <w:color w:val="000000"/>
                <w:sz w:val="20"/>
                <w:szCs w:val="20"/>
              </w:rPr>
              <w:t xml:space="preserve"> from the GBIF and </w:t>
            </w:r>
            <w:proofErr w:type="spellStart"/>
            <w:r>
              <w:rPr>
                <w:rFonts w:ascii="Times New Roman" w:eastAsia="Times New Roman" w:hAnsi="Times New Roman" w:cs="Times New Roman"/>
                <w:iCs/>
                <w:color w:val="000000"/>
                <w:sz w:val="20"/>
                <w:szCs w:val="20"/>
              </w:rPr>
              <w:t>HerpNet</w:t>
            </w:r>
            <w:proofErr w:type="spellEnd"/>
            <w:r>
              <w:rPr>
                <w:rFonts w:ascii="Times New Roman" w:eastAsia="Times New Roman" w:hAnsi="Times New Roman" w:cs="Times New Roman"/>
                <w:iCs/>
                <w:color w:val="000000"/>
                <w:sz w:val="20"/>
                <w:szCs w:val="20"/>
              </w:rPr>
              <w:t xml:space="preserve"> databases because </w:t>
            </w:r>
            <w:r>
              <w:rPr>
                <w:rFonts w:ascii="Times New Roman" w:eastAsia="Times New Roman" w:hAnsi="Times New Roman" w:cs="Times New Roman"/>
                <w:i/>
                <w:iCs/>
                <w:color w:val="000000"/>
                <w:sz w:val="20"/>
                <w:szCs w:val="20"/>
              </w:rPr>
              <w:t xml:space="preserve">D. </w:t>
            </w:r>
            <w:proofErr w:type="spellStart"/>
            <w:r>
              <w:rPr>
                <w:rFonts w:ascii="Times New Roman" w:eastAsia="Times New Roman" w:hAnsi="Times New Roman" w:cs="Times New Roman"/>
                <w:i/>
                <w:iCs/>
                <w:color w:val="000000"/>
                <w:sz w:val="20"/>
                <w:szCs w:val="20"/>
              </w:rPr>
              <w:t>conanti</w:t>
            </w:r>
            <w:proofErr w:type="spellEnd"/>
            <w:r>
              <w:rPr>
                <w:rFonts w:ascii="Times New Roman" w:eastAsia="Times New Roman" w:hAnsi="Times New Roman" w:cs="Times New Roman"/>
                <w:iCs/>
                <w:color w:val="000000"/>
                <w:sz w:val="20"/>
                <w:szCs w:val="20"/>
              </w:rPr>
              <w:t xml:space="preserve"> was not recognized as a distinct species at the time most records were collected</w:t>
            </w:r>
          </w:p>
          <w:p w14:paraId="54AF17BA" w14:textId="014C9DEA" w:rsidR="00BB4E30" w:rsidRPr="00BB4E30" w:rsidRDefault="00BB4E30" w:rsidP="0019364E">
            <w:pPr>
              <w:rPr>
                <w:rFonts w:ascii="Times New Roman" w:eastAsia="Times New Roman" w:hAnsi="Times New Roman" w:cs="Times New Roman"/>
                <w:iCs/>
                <w:color w:val="000000"/>
                <w:sz w:val="20"/>
                <w:szCs w:val="20"/>
              </w:rPr>
            </w:pPr>
            <w:proofErr w:type="spellStart"/>
            <w:r w:rsidRPr="00BB4E30">
              <w:rPr>
                <w:rFonts w:ascii="Times New Roman" w:eastAsia="Times New Roman" w:hAnsi="Times New Roman" w:cs="Times New Roman"/>
                <w:i/>
                <w:iCs/>
                <w:color w:val="000000"/>
                <w:sz w:val="20"/>
                <w:szCs w:val="20"/>
                <w:vertAlign w:val="superscript"/>
              </w:rPr>
              <w:t>d</w:t>
            </w:r>
            <w:r w:rsidR="00B57377">
              <w:rPr>
                <w:rFonts w:ascii="Times New Roman" w:eastAsia="Times New Roman" w:hAnsi="Times New Roman" w:cs="Times New Roman"/>
                <w:iCs/>
                <w:color w:val="000000"/>
                <w:sz w:val="20"/>
                <w:szCs w:val="20"/>
              </w:rPr>
              <w:t>Excluded</w:t>
            </w:r>
            <w:proofErr w:type="spellEnd"/>
            <w:r w:rsidR="00B57377">
              <w:rPr>
                <w:rFonts w:ascii="Times New Roman" w:eastAsia="Times New Roman" w:hAnsi="Times New Roman" w:cs="Times New Roman"/>
                <w:iCs/>
                <w:color w:val="000000"/>
                <w:sz w:val="20"/>
                <w:szCs w:val="20"/>
              </w:rPr>
              <w:t xml:space="preserve"> because f</w:t>
            </w:r>
            <w:r>
              <w:rPr>
                <w:rFonts w:ascii="Times New Roman" w:eastAsia="Times New Roman" w:hAnsi="Times New Roman" w:cs="Times New Roman"/>
                <w:iCs/>
                <w:color w:val="000000"/>
                <w:sz w:val="20"/>
                <w:szCs w:val="20"/>
              </w:rPr>
              <w:t xml:space="preserve">ewer than 10 records </w:t>
            </w:r>
            <w:r w:rsidR="00B57377">
              <w:rPr>
                <w:rFonts w:ascii="Times New Roman" w:eastAsia="Times New Roman" w:hAnsi="Times New Roman" w:cs="Times New Roman"/>
                <w:iCs/>
                <w:color w:val="000000"/>
                <w:sz w:val="20"/>
                <w:szCs w:val="20"/>
              </w:rPr>
              <w:t xml:space="preserve">within GSMNP </w:t>
            </w:r>
            <w:r>
              <w:rPr>
                <w:rFonts w:ascii="Times New Roman" w:eastAsia="Times New Roman" w:hAnsi="Times New Roman" w:cs="Times New Roman"/>
                <w:iCs/>
                <w:color w:val="000000"/>
                <w:sz w:val="20"/>
                <w:szCs w:val="20"/>
              </w:rPr>
              <w:t>with sufficient information on location or elevation</w:t>
            </w:r>
          </w:p>
        </w:tc>
      </w:tr>
    </w:tbl>
    <w:p w14:paraId="6051D3D8" w14:textId="77777777" w:rsidR="0019364E" w:rsidRPr="008B623A" w:rsidRDefault="0019364E" w:rsidP="00F74ADD">
      <w:pPr>
        <w:spacing w:line="480" w:lineRule="auto"/>
        <w:rPr>
          <w:rFonts w:ascii="Times New Roman" w:hAnsi="Times New Roman" w:cs="Times New Roman"/>
          <w:b/>
          <w:sz w:val="20"/>
          <w:szCs w:val="20"/>
        </w:rPr>
      </w:pPr>
    </w:p>
    <w:p w14:paraId="33FEB6AB" w14:textId="16F94163" w:rsidR="0019364E" w:rsidRDefault="0019364E">
      <w:pPr>
        <w:rPr>
          <w:rFonts w:ascii="Times New Roman" w:hAnsi="Times New Roman" w:cs="Times New Roman"/>
          <w:b/>
        </w:rPr>
      </w:pPr>
      <w:r>
        <w:rPr>
          <w:rFonts w:ascii="Times New Roman" w:hAnsi="Times New Roman" w:cs="Times New Roman"/>
          <w:b/>
        </w:rPr>
        <w:br w:type="page"/>
      </w:r>
    </w:p>
    <w:p w14:paraId="734E423C" w14:textId="77777777" w:rsidR="0019364E" w:rsidRDefault="0019364E" w:rsidP="00F74ADD">
      <w:pPr>
        <w:spacing w:line="480" w:lineRule="auto"/>
        <w:rPr>
          <w:rFonts w:ascii="Times New Roman" w:hAnsi="Times New Roman" w:cs="Times New Roman"/>
          <w:b/>
        </w:rPr>
      </w:pPr>
    </w:p>
    <w:p w14:paraId="1EF3CF91" w14:textId="6BD82E57" w:rsidR="00AE4E7D" w:rsidRPr="00BF12A7" w:rsidRDefault="00AE4E7D" w:rsidP="00F74ADD">
      <w:pPr>
        <w:spacing w:line="480" w:lineRule="auto"/>
        <w:rPr>
          <w:rFonts w:ascii="Times New Roman" w:hAnsi="Times New Roman" w:cs="Times New Roman"/>
        </w:rPr>
      </w:pPr>
      <w:r>
        <w:rPr>
          <w:rFonts w:ascii="Times New Roman" w:hAnsi="Times New Roman" w:cs="Times New Roman"/>
          <w:b/>
        </w:rPr>
        <w:t>Table 2.</w:t>
      </w:r>
      <w:r w:rsidR="00C618D0">
        <w:rPr>
          <w:rFonts w:ascii="Times New Roman" w:hAnsi="Times New Roman" w:cs="Times New Roman"/>
          <w:b/>
        </w:rPr>
        <w:t xml:space="preserve"> </w:t>
      </w:r>
      <w:r w:rsidR="00C618D0">
        <w:rPr>
          <w:rFonts w:ascii="Times New Roman" w:hAnsi="Times New Roman" w:cs="Times New Roman"/>
        </w:rPr>
        <w:t xml:space="preserve">Coefficient estimates from </w:t>
      </w:r>
      <w:r w:rsidR="00BF12A7">
        <w:rPr>
          <w:rFonts w:ascii="Times New Roman" w:hAnsi="Times New Roman" w:cs="Times New Roman"/>
          <w:i/>
        </w:rPr>
        <w:t>N</w:t>
      </w:r>
      <w:r w:rsidR="00BF12A7">
        <w:rPr>
          <w:rFonts w:ascii="Times New Roman" w:hAnsi="Times New Roman" w:cs="Times New Roman"/>
        </w:rPr>
        <w:t xml:space="preserve">-mixture model of abundance accounting for imperfect detection for the three species we observed most frequently. All </w:t>
      </w:r>
      <w:r w:rsidR="00B054B2">
        <w:rPr>
          <w:rFonts w:ascii="Times New Roman" w:hAnsi="Times New Roman" w:cs="Times New Roman"/>
        </w:rPr>
        <w:t>independent variable</w:t>
      </w:r>
      <w:r w:rsidR="00BF12A7">
        <w:rPr>
          <w:rFonts w:ascii="Times New Roman" w:hAnsi="Times New Roman" w:cs="Times New Roman"/>
        </w:rPr>
        <w:t xml:space="preserve"> data were standardized by subtracting the mean and dividing by the standard deviation.</w:t>
      </w:r>
    </w:p>
    <w:p w14:paraId="26FA3514" w14:textId="77777777" w:rsidR="00AE4E7D" w:rsidRDefault="00AE4E7D" w:rsidP="00AE4E7D">
      <w:pPr>
        <w:spacing w:line="480" w:lineRule="auto"/>
        <w:rPr>
          <w:rFonts w:ascii="Times New Roman" w:hAnsi="Times New Roman" w:cs="Times New Roman"/>
        </w:rPr>
      </w:pPr>
    </w:p>
    <w:tbl>
      <w:tblPr>
        <w:tblW w:w="10775" w:type="dxa"/>
        <w:tblInd w:w="93" w:type="dxa"/>
        <w:tblLook w:val="04A0" w:firstRow="1" w:lastRow="0" w:firstColumn="1" w:lastColumn="0" w:noHBand="0" w:noVBand="1"/>
      </w:tblPr>
      <w:tblGrid>
        <w:gridCol w:w="280"/>
        <w:gridCol w:w="2179"/>
        <w:gridCol w:w="780"/>
        <w:gridCol w:w="780"/>
        <w:gridCol w:w="780"/>
        <w:gridCol w:w="520"/>
        <w:gridCol w:w="780"/>
        <w:gridCol w:w="780"/>
        <w:gridCol w:w="780"/>
        <w:gridCol w:w="460"/>
        <w:gridCol w:w="780"/>
        <w:gridCol w:w="780"/>
        <w:gridCol w:w="780"/>
        <w:gridCol w:w="316"/>
      </w:tblGrid>
      <w:tr w:rsidR="00AE4E7D" w:rsidRPr="002909C2" w14:paraId="2F5D585F" w14:textId="77777777" w:rsidTr="00B054B2">
        <w:trPr>
          <w:trHeight w:val="280"/>
        </w:trPr>
        <w:tc>
          <w:tcPr>
            <w:tcW w:w="280" w:type="dxa"/>
            <w:tcBorders>
              <w:top w:val="single" w:sz="4" w:space="0" w:color="auto"/>
              <w:left w:val="nil"/>
              <w:right w:val="nil"/>
            </w:tcBorders>
            <w:shd w:val="clear" w:color="auto" w:fill="auto"/>
            <w:noWrap/>
            <w:vAlign w:val="bottom"/>
            <w:hideMark/>
          </w:tcPr>
          <w:p w14:paraId="67D3169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single" w:sz="4" w:space="0" w:color="auto"/>
              <w:left w:val="nil"/>
              <w:right w:val="nil"/>
            </w:tcBorders>
            <w:shd w:val="clear" w:color="auto" w:fill="auto"/>
            <w:noWrap/>
            <w:vAlign w:val="bottom"/>
            <w:hideMark/>
          </w:tcPr>
          <w:p w14:paraId="2816358F"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7118A35"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P. </w:t>
            </w:r>
            <w:proofErr w:type="spellStart"/>
            <w:r w:rsidRPr="002909C2">
              <w:rPr>
                <w:rFonts w:ascii="Times New Roman" w:eastAsia="Times New Roman" w:hAnsi="Times New Roman" w:cs="Times New Roman"/>
                <w:i/>
                <w:iCs/>
                <w:color w:val="000000"/>
                <w:sz w:val="20"/>
                <w:szCs w:val="20"/>
              </w:rPr>
              <w:t>jordani</w:t>
            </w:r>
            <w:proofErr w:type="spellEnd"/>
          </w:p>
        </w:tc>
        <w:tc>
          <w:tcPr>
            <w:tcW w:w="520" w:type="dxa"/>
            <w:tcBorders>
              <w:top w:val="single" w:sz="4" w:space="0" w:color="auto"/>
              <w:left w:val="nil"/>
              <w:bottom w:val="nil"/>
              <w:right w:val="nil"/>
            </w:tcBorders>
            <w:shd w:val="clear" w:color="auto" w:fill="auto"/>
            <w:noWrap/>
            <w:vAlign w:val="bottom"/>
            <w:hideMark/>
          </w:tcPr>
          <w:p w14:paraId="76F01C9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485F178"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D. </w:t>
            </w:r>
            <w:proofErr w:type="spellStart"/>
            <w:r w:rsidRPr="002909C2">
              <w:rPr>
                <w:rFonts w:ascii="Times New Roman" w:eastAsia="Times New Roman" w:hAnsi="Times New Roman" w:cs="Times New Roman"/>
                <w:i/>
                <w:iCs/>
                <w:color w:val="000000"/>
                <w:sz w:val="20"/>
                <w:szCs w:val="20"/>
              </w:rPr>
              <w:t>wrighti</w:t>
            </w:r>
            <w:proofErr w:type="spellEnd"/>
          </w:p>
        </w:tc>
        <w:tc>
          <w:tcPr>
            <w:tcW w:w="460" w:type="dxa"/>
            <w:tcBorders>
              <w:top w:val="single" w:sz="4" w:space="0" w:color="auto"/>
              <w:left w:val="nil"/>
              <w:bottom w:val="nil"/>
              <w:right w:val="nil"/>
            </w:tcBorders>
            <w:shd w:val="clear" w:color="auto" w:fill="auto"/>
            <w:noWrap/>
            <w:vAlign w:val="bottom"/>
            <w:hideMark/>
          </w:tcPr>
          <w:p w14:paraId="518D8B5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3E278776"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E. </w:t>
            </w:r>
            <w:proofErr w:type="spellStart"/>
            <w:r w:rsidRPr="002909C2">
              <w:rPr>
                <w:rFonts w:ascii="Times New Roman" w:eastAsia="Times New Roman" w:hAnsi="Times New Roman" w:cs="Times New Roman"/>
                <w:i/>
                <w:iCs/>
                <w:color w:val="000000"/>
                <w:sz w:val="20"/>
                <w:szCs w:val="20"/>
              </w:rPr>
              <w:t>wilderae</w:t>
            </w:r>
            <w:proofErr w:type="spellEnd"/>
          </w:p>
        </w:tc>
        <w:tc>
          <w:tcPr>
            <w:tcW w:w="316" w:type="dxa"/>
            <w:tcBorders>
              <w:top w:val="single" w:sz="4" w:space="0" w:color="auto"/>
              <w:left w:val="nil"/>
              <w:bottom w:val="nil"/>
              <w:right w:val="nil"/>
            </w:tcBorders>
            <w:shd w:val="clear" w:color="auto" w:fill="auto"/>
            <w:noWrap/>
            <w:vAlign w:val="bottom"/>
            <w:hideMark/>
          </w:tcPr>
          <w:p w14:paraId="0D848134"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C9AA0E0" w14:textId="77777777" w:rsidTr="00B054B2">
        <w:trPr>
          <w:trHeight w:val="280"/>
        </w:trPr>
        <w:tc>
          <w:tcPr>
            <w:tcW w:w="280" w:type="dxa"/>
            <w:tcBorders>
              <w:top w:val="nil"/>
              <w:left w:val="nil"/>
              <w:bottom w:val="single" w:sz="4" w:space="0" w:color="auto"/>
              <w:right w:val="nil"/>
            </w:tcBorders>
            <w:shd w:val="clear" w:color="auto" w:fill="auto"/>
            <w:noWrap/>
            <w:vAlign w:val="bottom"/>
            <w:hideMark/>
          </w:tcPr>
          <w:p w14:paraId="2B13FBFF"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38B7240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Variable</w:t>
            </w:r>
          </w:p>
        </w:tc>
        <w:tc>
          <w:tcPr>
            <w:tcW w:w="780" w:type="dxa"/>
            <w:tcBorders>
              <w:top w:val="single" w:sz="4" w:space="0" w:color="auto"/>
              <w:left w:val="nil"/>
              <w:bottom w:val="single" w:sz="4" w:space="0" w:color="auto"/>
              <w:right w:val="nil"/>
            </w:tcBorders>
            <w:shd w:val="clear" w:color="auto" w:fill="auto"/>
            <w:noWrap/>
            <w:vAlign w:val="bottom"/>
            <w:hideMark/>
          </w:tcPr>
          <w:p w14:paraId="64EEEC5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CED11A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6DCC1EC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520" w:type="dxa"/>
            <w:tcBorders>
              <w:top w:val="nil"/>
              <w:left w:val="nil"/>
              <w:bottom w:val="single" w:sz="4" w:space="0" w:color="auto"/>
              <w:right w:val="nil"/>
            </w:tcBorders>
            <w:shd w:val="clear" w:color="auto" w:fill="auto"/>
            <w:noWrap/>
            <w:vAlign w:val="bottom"/>
            <w:hideMark/>
          </w:tcPr>
          <w:p w14:paraId="4AC54E3F"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0E57A94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5405828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726C387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460" w:type="dxa"/>
            <w:tcBorders>
              <w:top w:val="nil"/>
              <w:left w:val="nil"/>
              <w:bottom w:val="single" w:sz="4" w:space="0" w:color="auto"/>
              <w:right w:val="nil"/>
            </w:tcBorders>
            <w:shd w:val="clear" w:color="auto" w:fill="auto"/>
            <w:noWrap/>
            <w:vAlign w:val="bottom"/>
            <w:hideMark/>
          </w:tcPr>
          <w:p w14:paraId="3CBE6659"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6F6944C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47FE44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29653FF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316" w:type="dxa"/>
            <w:tcBorders>
              <w:top w:val="nil"/>
              <w:left w:val="nil"/>
              <w:bottom w:val="single" w:sz="4" w:space="0" w:color="auto"/>
              <w:right w:val="nil"/>
            </w:tcBorders>
            <w:shd w:val="clear" w:color="auto" w:fill="auto"/>
            <w:noWrap/>
            <w:vAlign w:val="bottom"/>
            <w:hideMark/>
          </w:tcPr>
          <w:p w14:paraId="2C53240C"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44EB52E5" w14:textId="77777777" w:rsidTr="00B054B2">
        <w:trPr>
          <w:trHeight w:val="280"/>
        </w:trPr>
        <w:tc>
          <w:tcPr>
            <w:tcW w:w="2459" w:type="dxa"/>
            <w:gridSpan w:val="2"/>
            <w:tcBorders>
              <w:top w:val="single" w:sz="4" w:space="0" w:color="auto"/>
              <w:left w:val="nil"/>
              <w:bottom w:val="nil"/>
              <w:right w:val="nil"/>
            </w:tcBorders>
            <w:shd w:val="clear" w:color="auto" w:fill="auto"/>
            <w:noWrap/>
            <w:vAlign w:val="bottom"/>
            <w:hideMark/>
          </w:tcPr>
          <w:p w14:paraId="231A73E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Abundance</w:t>
            </w:r>
          </w:p>
        </w:tc>
        <w:tc>
          <w:tcPr>
            <w:tcW w:w="780" w:type="dxa"/>
            <w:tcBorders>
              <w:top w:val="nil"/>
              <w:left w:val="nil"/>
              <w:bottom w:val="nil"/>
              <w:right w:val="nil"/>
            </w:tcBorders>
            <w:shd w:val="clear" w:color="auto" w:fill="auto"/>
            <w:noWrap/>
            <w:vAlign w:val="bottom"/>
            <w:hideMark/>
          </w:tcPr>
          <w:p w14:paraId="48DD96D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7F1D20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3147C9E"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13FD73E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D54D2E3"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A2B4A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9D4CF1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641A462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013B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D5388D8"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8B591E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316" w:type="dxa"/>
            <w:tcBorders>
              <w:top w:val="nil"/>
              <w:left w:val="nil"/>
              <w:bottom w:val="nil"/>
              <w:right w:val="nil"/>
            </w:tcBorders>
            <w:shd w:val="clear" w:color="auto" w:fill="auto"/>
            <w:noWrap/>
            <w:vAlign w:val="bottom"/>
            <w:hideMark/>
          </w:tcPr>
          <w:p w14:paraId="08ABE135" w14:textId="77777777" w:rsidR="00AE4E7D" w:rsidRPr="002909C2" w:rsidRDefault="00AE4E7D" w:rsidP="00AE4E7D">
            <w:pPr>
              <w:rPr>
                <w:rFonts w:ascii="Times New Roman" w:eastAsia="Times New Roman" w:hAnsi="Times New Roman" w:cs="Times New Roman"/>
                <w:color w:val="000000"/>
                <w:sz w:val="20"/>
                <w:szCs w:val="20"/>
              </w:rPr>
            </w:pPr>
          </w:p>
        </w:tc>
      </w:tr>
      <w:tr w:rsidR="00B054B2" w:rsidRPr="002909C2" w14:paraId="2DF17B31" w14:textId="77777777" w:rsidTr="00B054B2">
        <w:trPr>
          <w:trHeight w:val="280"/>
        </w:trPr>
        <w:tc>
          <w:tcPr>
            <w:tcW w:w="280" w:type="dxa"/>
            <w:tcBorders>
              <w:top w:val="nil"/>
              <w:left w:val="nil"/>
              <w:bottom w:val="nil"/>
              <w:right w:val="nil"/>
            </w:tcBorders>
            <w:shd w:val="clear" w:color="auto" w:fill="auto"/>
            <w:noWrap/>
            <w:vAlign w:val="bottom"/>
            <w:hideMark/>
          </w:tcPr>
          <w:p w14:paraId="12D7EE37"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0DA715A" w14:textId="29184394"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N-intercept</w:t>
            </w:r>
          </w:p>
        </w:tc>
        <w:tc>
          <w:tcPr>
            <w:tcW w:w="780" w:type="dxa"/>
            <w:tcBorders>
              <w:top w:val="nil"/>
              <w:left w:val="nil"/>
              <w:bottom w:val="nil"/>
              <w:right w:val="nil"/>
            </w:tcBorders>
            <w:shd w:val="clear" w:color="auto" w:fill="auto"/>
            <w:noWrap/>
            <w:vAlign w:val="bottom"/>
            <w:hideMark/>
          </w:tcPr>
          <w:p w14:paraId="573B341B" w14:textId="12BCFD4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3.254</w:t>
            </w:r>
          </w:p>
        </w:tc>
        <w:tc>
          <w:tcPr>
            <w:tcW w:w="780" w:type="dxa"/>
            <w:tcBorders>
              <w:top w:val="nil"/>
              <w:left w:val="nil"/>
              <w:bottom w:val="nil"/>
              <w:right w:val="nil"/>
            </w:tcBorders>
            <w:shd w:val="clear" w:color="auto" w:fill="auto"/>
            <w:noWrap/>
            <w:vAlign w:val="bottom"/>
            <w:hideMark/>
          </w:tcPr>
          <w:p w14:paraId="154AC24F" w14:textId="6A48617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2.524</w:t>
            </w:r>
          </w:p>
        </w:tc>
        <w:tc>
          <w:tcPr>
            <w:tcW w:w="780" w:type="dxa"/>
            <w:tcBorders>
              <w:top w:val="nil"/>
              <w:left w:val="nil"/>
              <w:bottom w:val="nil"/>
              <w:right w:val="nil"/>
            </w:tcBorders>
            <w:shd w:val="clear" w:color="auto" w:fill="auto"/>
            <w:noWrap/>
            <w:vAlign w:val="bottom"/>
            <w:hideMark/>
          </w:tcPr>
          <w:p w14:paraId="700D0F1D" w14:textId="727BB00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3.971</w:t>
            </w:r>
          </w:p>
        </w:tc>
        <w:tc>
          <w:tcPr>
            <w:tcW w:w="520" w:type="dxa"/>
            <w:tcBorders>
              <w:top w:val="nil"/>
              <w:left w:val="nil"/>
              <w:bottom w:val="nil"/>
              <w:right w:val="nil"/>
            </w:tcBorders>
            <w:shd w:val="clear" w:color="auto" w:fill="auto"/>
            <w:noWrap/>
            <w:vAlign w:val="bottom"/>
            <w:hideMark/>
          </w:tcPr>
          <w:p w14:paraId="4009B123" w14:textId="63FC791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DD713E" w14:textId="5ADB2C6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-1.193</w:t>
            </w:r>
          </w:p>
        </w:tc>
        <w:tc>
          <w:tcPr>
            <w:tcW w:w="780" w:type="dxa"/>
            <w:tcBorders>
              <w:top w:val="nil"/>
              <w:left w:val="nil"/>
              <w:bottom w:val="nil"/>
              <w:right w:val="nil"/>
            </w:tcBorders>
            <w:shd w:val="clear" w:color="auto" w:fill="auto"/>
            <w:noWrap/>
            <w:vAlign w:val="bottom"/>
            <w:hideMark/>
          </w:tcPr>
          <w:p w14:paraId="204E3616" w14:textId="442EEEC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-2.978</w:t>
            </w:r>
          </w:p>
        </w:tc>
        <w:tc>
          <w:tcPr>
            <w:tcW w:w="780" w:type="dxa"/>
            <w:tcBorders>
              <w:top w:val="nil"/>
              <w:left w:val="nil"/>
              <w:bottom w:val="nil"/>
              <w:right w:val="nil"/>
            </w:tcBorders>
            <w:shd w:val="clear" w:color="auto" w:fill="auto"/>
            <w:noWrap/>
            <w:vAlign w:val="bottom"/>
            <w:hideMark/>
          </w:tcPr>
          <w:p w14:paraId="737DA64F" w14:textId="6E33456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0.240</w:t>
            </w:r>
          </w:p>
        </w:tc>
        <w:tc>
          <w:tcPr>
            <w:tcW w:w="460" w:type="dxa"/>
            <w:tcBorders>
              <w:top w:val="nil"/>
              <w:left w:val="nil"/>
              <w:bottom w:val="nil"/>
              <w:right w:val="nil"/>
            </w:tcBorders>
            <w:shd w:val="clear" w:color="auto" w:fill="auto"/>
            <w:noWrap/>
            <w:vAlign w:val="bottom"/>
            <w:hideMark/>
          </w:tcPr>
          <w:p w14:paraId="36620702" w14:textId="25F54DEE"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9B39730" w14:textId="7F9A0B3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1.014</w:t>
            </w:r>
          </w:p>
        </w:tc>
        <w:tc>
          <w:tcPr>
            <w:tcW w:w="780" w:type="dxa"/>
            <w:tcBorders>
              <w:top w:val="nil"/>
              <w:left w:val="nil"/>
              <w:bottom w:val="nil"/>
              <w:right w:val="nil"/>
            </w:tcBorders>
            <w:shd w:val="clear" w:color="auto" w:fill="auto"/>
            <w:noWrap/>
            <w:vAlign w:val="bottom"/>
            <w:hideMark/>
          </w:tcPr>
          <w:p w14:paraId="29BC06DF" w14:textId="13568CC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0.287</w:t>
            </w:r>
          </w:p>
        </w:tc>
        <w:tc>
          <w:tcPr>
            <w:tcW w:w="780" w:type="dxa"/>
            <w:tcBorders>
              <w:top w:val="nil"/>
              <w:left w:val="nil"/>
              <w:bottom w:val="nil"/>
              <w:right w:val="nil"/>
            </w:tcBorders>
            <w:shd w:val="clear" w:color="auto" w:fill="auto"/>
            <w:noWrap/>
            <w:vAlign w:val="bottom"/>
            <w:hideMark/>
          </w:tcPr>
          <w:p w14:paraId="2D606B36" w14:textId="4E045E4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1.680</w:t>
            </w:r>
          </w:p>
        </w:tc>
        <w:tc>
          <w:tcPr>
            <w:tcW w:w="316" w:type="dxa"/>
            <w:tcBorders>
              <w:top w:val="nil"/>
              <w:left w:val="nil"/>
              <w:bottom w:val="nil"/>
              <w:right w:val="nil"/>
            </w:tcBorders>
            <w:shd w:val="clear" w:color="auto" w:fill="auto"/>
            <w:noWrap/>
            <w:vAlign w:val="bottom"/>
            <w:hideMark/>
          </w:tcPr>
          <w:p w14:paraId="66FDB40E"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A2C5E62" w14:textId="77777777" w:rsidTr="00B054B2">
        <w:trPr>
          <w:trHeight w:val="280"/>
        </w:trPr>
        <w:tc>
          <w:tcPr>
            <w:tcW w:w="280" w:type="dxa"/>
            <w:tcBorders>
              <w:top w:val="nil"/>
              <w:left w:val="nil"/>
              <w:bottom w:val="nil"/>
              <w:right w:val="nil"/>
            </w:tcBorders>
            <w:shd w:val="clear" w:color="auto" w:fill="auto"/>
            <w:noWrap/>
            <w:vAlign w:val="bottom"/>
            <w:hideMark/>
          </w:tcPr>
          <w:p w14:paraId="240FD52E"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E71F90A"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p>
        </w:tc>
        <w:tc>
          <w:tcPr>
            <w:tcW w:w="780" w:type="dxa"/>
            <w:tcBorders>
              <w:top w:val="nil"/>
              <w:left w:val="nil"/>
              <w:bottom w:val="nil"/>
              <w:right w:val="nil"/>
            </w:tcBorders>
            <w:shd w:val="clear" w:color="auto" w:fill="auto"/>
            <w:noWrap/>
            <w:vAlign w:val="bottom"/>
            <w:hideMark/>
          </w:tcPr>
          <w:p w14:paraId="456BB85E" w14:textId="1BF623D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2.467</w:t>
            </w:r>
          </w:p>
        </w:tc>
        <w:tc>
          <w:tcPr>
            <w:tcW w:w="780" w:type="dxa"/>
            <w:tcBorders>
              <w:top w:val="nil"/>
              <w:left w:val="nil"/>
              <w:bottom w:val="nil"/>
              <w:right w:val="nil"/>
            </w:tcBorders>
            <w:shd w:val="clear" w:color="auto" w:fill="auto"/>
            <w:noWrap/>
            <w:vAlign w:val="bottom"/>
            <w:hideMark/>
          </w:tcPr>
          <w:p w14:paraId="508CCFC8" w14:textId="1AB521D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1.736</w:t>
            </w:r>
          </w:p>
        </w:tc>
        <w:tc>
          <w:tcPr>
            <w:tcW w:w="780" w:type="dxa"/>
            <w:tcBorders>
              <w:top w:val="nil"/>
              <w:left w:val="nil"/>
              <w:bottom w:val="nil"/>
              <w:right w:val="nil"/>
            </w:tcBorders>
            <w:shd w:val="clear" w:color="auto" w:fill="auto"/>
            <w:noWrap/>
            <w:vAlign w:val="bottom"/>
            <w:hideMark/>
          </w:tcPr>
          <w:p w14:paraId="450BF922" w14:textId="2658200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3.252</w:t>
            </w:r>
          </w:p>
        </w:tc>
        <w:tc>
          <w:tcPr>
            <w:tcW w:w="520" w:type="dxa"/>
            <w:tcBorders>
              <w:top w:val="nil"/>
              <w:left w:val="nil"/>
              <w:bottom w:val="nil"/>
              <w:right w:val="nil"/>
            </w:tcBorders>
            <w:shd w:val="clear" w:color="auto" w:fill="auto"/>
            <w:noWrap/>
            <w:vAlign w:val="bottom"/>
            <w:hideMark/>
          </w:tcPr>
          <w:p w14:paraId="77616025" w14:textId="67BF82E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DB260A0" w14:textId="143FDA1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2.503</w:t>
            </w:r>
          </w:p>
        </w:tc>
        <w:tc>
          <w:tcPr>
            <w:tcW w:w="780" w:type="dxa"/>
            <w:tcBorders>
              <w:top w:val="nil"/>
              <w:left w:val="nil"/>
              <w:bottom w:val="nil"/>
              <w:right w:val="nil"/>
            </w:tcBorders>
            <w:shd w:val="clear" w:color="auto" w:fill="auto"/>
            <w:noWrap/>
            <w:vAlign w:val="bottom"/>
            <w:hideMark/>
          </w:tcPr>
          <w:p w14:paraId="6F31DD9F" w14:textId="133B1B2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0.919</w:t>
            </w:r>
          </w:p>
        </w:tc>
        <w:tc>
          <w:tcPr>
            <w:tcW w:w="780" w:type="dxa"/>
            <w:tcBorders>
              <w:top w:val="nil"/>
              <w:left w:val="nil"/>
              <w:bottom w:val="nil"/>
              <w:right w:val="nil"/>
            </w:tcBorders>
            <w:shd w:val="clear" w:color="auto" w:fill="auto"/>
            <w:noWrap/>
            <w:vAlign w:val="bottom"/>
            <w:hideMark/>
          </w:tcPr>
          <w:p w14:paraId="67101492" w14:textId="3F0D40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4.521</w:t>
            </w:r>
          </w:p>
        </w:tc>
        <w:tc>
          <w:tcPr>
            <w:tcW w:w="460" w:type="dxa"/>
            <w:tcBorders>
              <w:top w:val="nil"/>
              <w:left w:val="nil"/>
              <w:bottom w:val="nil"/>
              <w:right w:val="nil"/>
            </w:tcBorders>
            <w:shd w:val="clear" w:color="auto" w:fill="auto"/>
            <w:noWrap/>
            <w:vAlign w:val="bottom"/>
            <w:hideMark/>
          </w:tcPr>
          <w:p w14:paraId="6EF20FF6" w14:textId="4EBB6938"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75B31EC" w14:textId="00001A6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0.796</w:t>
            </w:r>
          </w:p>
        </w:tc>
        <w:tc>
          <w:tcPr>
            <w:tcW w:w="780" w:type="dxa"/>
            <w:tcBorders>
              <w:top w:val="nil"/>
              <w:left w:val="nil"/>
              <w:bottom w:val="nil"/>
              <w:right w:val="nil"/>
            </w:tcBorders>
            <w:shd w:val="clear" w:color="auto" w:fill="auto"/>
            <w:noWrap/>
            <w:vAlign w:val="bottom"/>
            <w:hideMark/>
          </w:tcPr>
          <w:p w14:paraId="609717C1" w14:textId="398983F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0.151</w:t>
            </w:r>
          </w:p>
        </w:tc>
        <w:tc>
          <w:tcPr>
            <w:tcW w:w="780" w:type="dxa"/>
            <w:tcBorders>
              <w:top w:val="nil"/>
              <w:left w:val="nil"/>
              <w:bottom w:val="nil"/>
              <w:right w:val="nil"/>
            </w:tcBorders>
            <w:shd w:val="clear" w:color="auto" w:fill="auto"/>
            <w:noWrap/>
            <w:vAlign w:val="bottom"/>
            <w:hideMark/>
          </w:tcPr>
          <w:p w14:paraId="1F772BF8" w14:textId="7E53A0A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1.463</w:t>
            </w:r>
          </w:p>
        </w:tc>
        <w:tc>
          <w:tcPr>
            <w:tcW w:w="316" w:type="dxa"/>
            <w:tcBorders>
              <w:top w:val="nil"/>
              <w:left w:val="nil"/>
              <w:bottom w:val="nil"/>
              <w:right w:val="nil"/>
            </w:tcBorders>
            <w:shd w:val="clear" w:color="auto" w:fill="auto"/>
            <w:noWrap/>
            <w:vAlign w:val="bottom"/>
            <w:hideMark/>
          </w:tcPr>
          <w:p w14:paraId="39DE8F4D" w14:textId="06C0674F"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0EFA2FED" w14:textId="77777777" w:rsidTr="00B054B2">
        <w:trPr>
          <w:trHeight w:val="280"/>
        </w:trPr>
        <w:tc>
          <w:tcPr>
            <w:tcW w:w="280" w:type="dxa"/>
            <w:tcBorders>
              <w:top w:val="nil"/>
              <w:left w:val="nil"/>
              <w:bottom w:val="nil"/>
              <w:right w:val="nil"/>
            </w:tcBorders>
            <w:shd w:val="clear" w:color="auto" w:fill="auto"/>
            <w:noWrap/>
            <w:vAlign w:val="bottom"/>
            <w:hideMark/>
          </w:tcPr>
          <w:p w14:paraId="032D8E2D"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5B40D26"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67691224" w14:textId="7CC3690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-1.658</w:t>
            </w:r>
          </w:p>
        </w:tc>
        <w:tc>
          <w:tcPr>
            <w:tcW w:w="780" w:type="dxa"/>
            <w:tcBorders>
              <w:top w:val="nil"/>
              <w:left w:val="nil"/>
              <w:bottom w:val="nil"/>
              <w:right w:val="nil"/>
            </w:tcBorders>
            <w:shd w:val="clear" w:color="auto" w:fill="auto"/>
            <w:noWrap/>
            <w:vAlign w:val="bottom"/>
            <w:hideMark/>
          </w:tcPr>
          <w:p w14:paraId="44E9EDC6" w14:textId="2596EA6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-2.321</w:t>
            </w:r>
          </w:p>
        </w:tc>
        <w:tc>
          <w:tcPr>
            <w:tcW w:w="780" w:type="dxa"/>
            <w:tcBorders>
              <w:top w:val="nil"/>
              <w:left w:val="nil"/>
              <w:bottom w:val="nil"/>
              <w:right w:val="nil"/>
            </w:tcBorders>
            <w:shd w:val="clear" w:color="auto" w:fill="auto"/>
            <w:noWrap/>
            <w:vAlign w:val="bottom"/>
            <w:hideMark/>
          </w:tcPr>
          <w:p w14:paraId="5D539567" w14:textId="4CAF75D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-1.071</w:t>
            </w:r>
          </w:p>
        </w:tc>
        <w:tc>
          <w:tcPr>
            <w:tcW w:w="520" w:type="dxa"/>
            <w:tcBorders>
              <w:top w:val="nil"/>
              <w:left w:val="nil"/>
              <w:bottom w:val="nil"/>
              <w:right w:val="nil"/>
            </w:tcBorders>
            <w:shd w:val="clear" w:color="auto" w:fill="auto"/>
            <w:noWrap/>
            <w:vAlign w:val="bottom"/>
            <w:hideMark/>
          </w:tcPr>
          <w:p w14:paraId="6A976D67"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4CF237" w14:textId="401106E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-0.375</w:t>
            </w:r>
          </w:p>
        </w:tc>
        <w:tc>
          <w:tcPr>
            <w:tcW w:w="780" w:type="dxa"/>
            <w:tcBorders>
              <w:top w:val="nil"/>
              <w:left w:val="nil"/>
              <w:bottom w:val="nil"/>
              <w:right w:val="nil"/>
            </w:tcBorders>
            <w:shd w:val="clear" w:color="auto" w:fill="auto"/>
            <w:noWrap/>
            <w:vAlign w:val="bottom"/>
            <w:hideMark/>
          </w:tcPr>
          <w:p w14:paraId="78F51419" w14:textId="6D34BB8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-1.716</w:t>
            </w:r>
          </w:p>
        </w:tc>
        <w:tc>
          <w:tcPr>
            <w:tcW w:w="780" w:type="dxa"/>
            <w:tcBorders>
              <w:top w:val="nil"/>
              <w:left w:val="nil"/>
              <w:bottom w:val="nil"/>
              <w:right w:val="nil"/>
            </w:tcBorders>
            <w:shd w:val="clear" w:color="auto" w:fill="auto"/>
            <w:noWrap/>
            <w:vAlign w:val="bottom"/>
            <w:hideMark/>
          </w:tcPr>
          <w:p w14:paraId="6D110767" w14:textId="7604395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0.851</w:t>
            </w:r>
          </w:p>
        </w:tc>
        <w:tc>
          <w:tcPr>
            <w:tcW w:w="460" w:type="dxa"/>
            <w:tcBorders>
              <w:top w:val="nil"/>
              <w:left w:val="nil"/>
              <w:bottom w:val="nil"/>
              <w:right w:val="nil"/>
            </w:tcBorders>
            <w:shd w:val="clear" w:color="auto" w:fill="auto"/>
            <w:noWrap/>
            <w:vAlign w:val="bottom"/>
            <w:hideMark/>
          </w:tcPr>
          <w:p w14:paraId="4155F23B"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93A85FF" w14:textId="7AC7C5A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-0.298</w:t>
            </w:r>
          </w:p>
        </w:tc>
        <w:tc>
          <w:tcPr>
            <w:tcW w:w="780" w:type="dxa"/>
            <w:tcBorders>
              <w:top w:val="nil"/>
              <w:left w:val="nil"/>
              <w:bottom w:val="nil"/>
              <w:right w:val="nil"/>
            </w:tcBorders>
            <w:shd w:val="clear" w:color="auto" w:fill="auto"/>
            <w:noWrap/>
            <w:vAlign w:val="bottom"/>
            <w:hideMark/>
          </w:tcPr>
          <w:p w14:paraId="753342D4" w14:textId="0950150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-0.831</w:t>
            </w:r>
          </w:p>
        </w:tc>
        <w:tc>
          <w:tcPr>
            <w:tcW w:w="780" w:type="dxa"/>
            <w:tcBorders>
              <w:top w:val="nil"/>
              <w:left w:val="nil"/>
              <w:bottom w:val="nil"/>
              <w:right w:val="nil"/>
            </w:tcBorders>
            <w:shd w:val="clear" w:color="auto" w:fill="auto"/>
            <w:noWrap/>
            <w:vAlign w:val="bottom"/>
            <w:hideMark/>
          </w:tcPr>
          <w:p w14:paraId="4A97ABE3" w14:textId="034CAE0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0.250</w:t>
            </w:r>
          </w:p>
        </w:tc>
        <w:tc>
          <w:tcPr>
            <w:tcW w:w="316" w:type="dxa"/>
            <w:tcBorders>
              <w:top w:val="nil"/>
              <w:left w:val="nil"/>
              <w:bottom w:val="nil"/>
              <w:right w:val="nil"/>
            </w:tcBorders>
            <w:shd w:val="clear" w:color="auto" w:fill="auto"/>
            <w:noWrap/>
            <w:vAlign w:val="bottom"/>
            <w:hideMark/>
          </w:tcPr>
          <w:p w14:paraId="37A9FA75" w14:textId="1E47ECA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08EB1AA2" w14:textId="77777777" w:rsidTr="00B054B2">
        <w:trPr>
          <w:trHeight w:val="280"/>
        </w:trPr>
        <w:tc>
          <w:tcPr>
            <w:tcW w:w="280" w:type="dxa"/>
            <w:tcBorders>
              <w:top w:val="nil"/>
              <w:left w:val="nil"/>
              <w:bottom w:val="nil"/>
              <w:right w:val="nil"/>
            </w:tcBorders>
            <w:shd w:val="clear" w:color="auto" w:fill="auto"/>
            <w:noWrap/>
            <w:vAlign w:val="bottom"/>
            <w:hideMark/>
          </w:tcPr>
          <w:p w14:paraId="262BBF49"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7562676" w14:textId="2227707A"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TWI</w:t>
            </w:r>
          </w:p>
        </w:tc>
        <w:tc>
          <w:tcPr>
            <w:tcW w:w="780" w:type="dxa"/>
            <w:tcBorders>
              <w:top w:val="nil"/>
              <w:left w:val="nil"/>
              <w:bottom w:val="nil"/>
              <w:right w:val="nil"/>
            </w:tcBorders>
            <w:shd w:val="clear" w:color="auto" w:fill="auto"/>
            <w:noWrap/>
            <w:vAlign w:val="bottom"/>
            <w:hideMark/>
          </w:tcPr>
          <w:p w14:paraId="3F0E7FFE" w14:textId="3B169C1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0.016</w:t>
            </w:r>
          </w:p>
        </w:tc>
        <w:tc>
          <w:tcPr>
            <w:tcW w:w="780" w:type="dxa"/>
            <w:tcBorders>
              <w:top w:val="nil"/>
              <w:left w:val="nil"/>
              <w:bottom w:val="nil"/>
              <w:right w:val="nil"/>
            </w:tcBorders>
            <w:shd w:val="clear" w:color="auto" w:fill="auto"/>
            <w:noWrap/>
            <w:vAlign w:val="bottom"/>
            <w:hideMark/>
          </w:tcPr>
          <w:p w14:paraId="2A510852" w14:textId="4376CB2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-0.101</w:t>
            </w:r>
          </w:p>
        </w:tc>
        <w:tc>
          <w:tcPr>
            <w:tcW w:w="780" w:type="dxa"/>
            <w:tcBorders>
              <w:top w:val="nil"/>
              <w:left w:val="nil"/>
              <w:bottom w:val="nil"/>
              <w:right w:val="nil"/>
            </w:tcBorders>
            <w:shd w:val="clear" w:color="auto" w:fill="auto"/>
            <w:noWrap/>
            <w:vAlign w:val="bottom"/>
            <w:hideMark/>
          </w:tcPr>
          <w:p w14:paraId="01B8EB7D" w14:textId="77EA008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0.135</w:t>
            </w:r>
          </w:p>
        </w:tc>
        <w:tc>
          <w:tcPr>
            <w:tcW w:w="520" w:type="dxa"/>
            <w:tcBorders>
              <w:top w:val="nil"/>
              <w:left w:val="nil"/>
              <w:bottom w:val="nil"/>
              <w:right w:val="nil"/>
            </w:tcBorders>
            <w:shd w:val="clear" w:color="auto" w:fill="auto"/>
            <w:noWrap/>
            <w:vAlign w:val="bottom"/>
            <w:hideMark/>
          </w:tcPr>
          <w:p w14:paraId="2E2EC8A4"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3D41831" w14:textId="297AC85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0.136</w:t>
            </w:r>
          </w:p>
        </w:tc>
        <w:tc>
          <w:tcPr>
            <w:tcW w:w="780" w:type="dxa"/>
            <w:tcBorders>
              <w:top w:val="nil"/>
              <w:left w:val="nil"/>
              <w:bottom w:val="nil"/>
              <w:right w:val="nil"/>
            </w:tcBorders>
            <w:shd w:val="clear" w:color="auto" w:fill="auto"/>
            <w:noWrap/>
            <w:vAlign w:val="bottom"/>
            <w:hideMark/>
          </w:tcPr>
          <w:p w14:paraId="0AB0EDC4" w14:textId="46EDF45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-0.083</w:t>
            </w:r>
          </w:p>
        </w:tc>
        <w:tc>
          <w:tcPr>
            <w:tcW w:w="780" w:type="dxa"/>
            <w:tcBorders>
              <w:top w:val="nil"/>
              <w:left w:val="nil"/>
              <w:bottom w:val="nil"/>
              <w:right w:val="nil"/>
            </w:tcBorders>
            <w:shd w:val="clear" w:color="auto" w:fill="auto"/>
            <w:noWrap/>
            <w:vAlign w:val="bottom"/>
            <w:hideMark/>
          </w:tcPr>
          <w:p w14:paraId="409E2323" w14:textId="2F00195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0.356</w:t>
            </w:r>
          </w:p>
        </w:tc>
        <w:tc>
          <w:tcPr>
            <w:tcW w:w="460" w:type="dxa"/>
            <w:tcBorders>
              <w:top w:val="nil"/>
              <w:left w:val="nil"/>
              <w:bottom w:val="nil"/>
              <w:right w:val="nil"/>
            </w:tcBorders>
            <w:shd w:val="clear" w:color="auto" w:fill="auto"/>
            <w:noWrap/>
            <w:vAlign w:val="bottom"/>
            <w:hideMark/>
          </w:tcPr>
          <w:p w14:paraId="0DB6D2A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9BB26F5" w14:textId="79ED0C6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0.063</w:t>
            </w:r>
          </w:p>
        </w:tc>
        <w:tc>
          <w:tcPr>
            <w:tcW w:w="780" w:type="dxa"/>
            <w:tcBorders>
              <w:top w:val="nil"/>
              <w:left w:val="nil"/>
              <w:bottom w:val="nil"/>
              <w:right w:val="nil"/>
            </w:tcBorders>
            <w:shd w:val="clear" w:color="auto" w:fill="auto"/>
            <w:noWrap/>
            <w:vAlign w:val="bottom"/>
            <w:hideMark/>
          </w:tcPr>
          <w:p w14:paraId="5BD24EE2" w14:textId="593BDA9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-0.138</w:t>
            </w:r>
          </w:p>
        </w:tc>
        <w:tc>
          <w:tcPr>
            <w:tcW w:w="780" w:type="dxa"/>
            <w:tcBorders>
              <w:top w:val="nil"/>
              <w:left w:val="nil"/>
              <w:bottom w:val="nil"/>
              <w:right w:val="nil"/>
            </w:tcBorders>
            <w:shd w:val="clear" w:color="auto" w:fill="auto"/>
            <w:noWrap/>
            <w:vAlign w:val="bottom"/>
            <w:hideMark/>
          </w:tcPr>
          <w:p w14:paraId="2E2911B0" w14:textId="7F02E2D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0.274</w:t>
            </w:r>
          </w:p>
        </w:tc>
        <w:tc>
          <w:tcPr>
            <w:tcW w:w="316" w:type="dxa"/>
            <w:tcBorders>
              <w:top w:val="nil"/>
              <w:left w:val="nil"/>
              <w:bottom w:val="nil"/>
              <w:right w:val="nil"/>
            </w:tcBorders>
            <w:shd w:val="clear" w:color="auto" w:fill="auto"/>
            <w:noWrap/>
            <w:vAlign w:val="bottom"/>
            <w:hideMark/>
          </w:tcPr>
          <w:p w14:paraId="789861C1"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348E9BF1" w14:textId="77777777" w:rsidTr="00B054B2">
        <w:trPr>
          <w:trHeight w:val="280"/>
        </w:trPr>
        <w:tc>
          <w:tcPr>
            <w:tcW w:w="280" w:type="dxa"/>
            <w:tcBorders>
              <w:top w:val="nil"/>
              <w:left w:val="nil"/>
              <w:bottom w:val="nil"/>
              <w:right w:val="nil"/>
            </w:tcBorders>
            <w:shd w:val="clear" w:color="auto" w:fill="auto"/>
            <w:noWrap/>
            <w:vAlign w:val="bottom"/>
            <w:hideMark/>
          </w:tcPr>
          <w:p w14:paraId="3E69738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E8197C5" w14:textId="5F29B504"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Litter Depth</w:t>
            </w:r>
          </w:p>
        </w:tc>
        <w:tc>
          <w:tcPr>
            <w:tcW w:w="780" w:type="dxa"/>
            <w:tcBorders>
              <w:top w:val="nil"/>
              <w:left w:val="nil"/>
              <w:bottom w:val="nil"/>
              <w:right w:val="nil"/>
            </w:tcBorders>
            <w:shd w:val="clear" w:color="auto" w:fill="auto"/>
            <w:noWrap/>
            <w:vAlign w:val="bottom"/>
            <w:hideMark/>
          </w:tcPr>
          <w:p w14:paraId="7CA85454" w14:textId="2E6219A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0.215</w:t>
            </w:r>
          </w:p>
        </w:tc>
        <w:tc>
          <w:tcPr>
            <w:tcW w:w="780" w:type="dxa"/>
            <w:tcBorders>
              <w:top w:val="nil"/>
              <w:left w:val="nil"/>
              <w:bottom w:val="nil"/>
              <w:right w:val="nil"/>
            </w:tcBorders>
            <w:shd w:val="clear" w:color="auto" w:fill="auto"/>
            <w:noWrap/>
            <w:vAlign w:val="bottom"/>
            <w:hideMark/>
          </w:tcPr>
          <w:p w14:paraId="60B80CC8" w14:textId="3971D13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0.071</w:t>
            </w:r>
          </w:p>
        </w:tc>
        <w:tc>
          <w:tcPr>
            <w:tcW w:w="780" w:type="dxa"/>
            <w:tcBorders>
              <w:top w:val="nil"/>
              <w:left w:val="nil"/>
              <w:bottom w:val="nil"/>
              <w:right w:val="nil"/>
            </w:tcBorders>
            <w:shd w:val="clear" w:color="auto" w:fill="auto"/>
            <w:noWrap/>
            <w:vAlign w:val="bottom"/>
            <w:hideMark/>
          </w:tcPr>
          <w:p w14:paraId="0FCF2EA6" w14:textId="2AD74E2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0.360</w:t>
            </w:r>
          </w:p>
        </w:tc>
        <w:tc>
          <w:tcPr>
            <w:tcW w:w="520" w:type="dxa"/>
            <w:tcBorders>
              <w:top w:val="nil"/>
              <w:left w:val="nil"/>
              <w:bottom w:val="nil"/>
              <w:right w:val="nil"/>
            </w:tcBorders>
            <w:shd w:val="clear" w:color="auto" w:fill="auto"/>
            <w:noWrap/>
            <w:vAlign w:val="bottom"/>
            <w:hideMark/>
          </w:tcPr>
          <w:p w14:paraId="1A3D4F8D"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D21A55F" w14:textId="7285511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0.223</w:t>
            </w:r>
          </w:p>
        </w:tc>
        <w:tc>
          <w:tcPr>
            <w:tcW w:w="780" w:type="dxa"/>
            <w:tcBorders>
              <w:top w:val="nil"/>
              <w:left w:val="nil"/>
              <w:bottom w:val="nil"/>
              <w:right w:val="nil"/>
            </w:tcBorders>
            <w:shd w:val="clear" w:color="auto" w:fill="auto"/>
            <w:noWrap/>
            <w:vAlign w:val="bottom"/>
            <w:hideMark/>
          </w:tcPr>
          <w:p w14:paraId="4ED1FC7C" w14:textId="343A101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-0.092</w:t>
            </w:r>
          </w:p>
        </w:tc>
        <w:tc>
          <w:tcPr>
            <w:tcW w:w="780" w:type="dxa"/>
            <w:tcBorders>
              <w:top w:val="nil"/>
              <w:left w:val="nil"/>
              <w:bottom w:val="nil"/>
              <w:right w:val="nil"/>
            </w:tcBorders>
            <w:shd w:val="clear" w:color="auto" w:fill="auto"/>
            <w:noWrap/>
            <w:vAlign w:val="bottom"/>
            <w:hideMark/>
          </w:tcPr>
          <w:p w14:paraId="68D00C1E" w14:textId="320C270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0.538</w:t>
            </w:r>
          </w:p>
        </w:tc>
        <w:tc>
          <w:tcPr>
            <w:tcW w:w="460" w:type="dxa"/>
            <w:tcBorders>
              <w:top w:val="nil"/>
              <w:left w:val="nil"/>
              <w:bottom w:val="nil"/>
              <w:right w:val="nil"/>
            </w:tcBorders>
            <w:shd w:val="clear" w:color="auto" w:fill="auto"/>
            <w:noWrap/>
            <w:vAlign w:val="bottom"/>
            <w:hideMark/>
          </w:tcPr>
          <w:p w14:paraId="106DCA65"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EFA42F5" w14:textId="2347D3D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-0.084</w:t>
            </w:r>
          </w:p>
        </w:tc>
        <w:tc>
          <w:tcPr>
            <w:tcW w:w="780" w:type="dxa"/>
            <w:tcBorders>
              <w:top w:val="nil"/>
              <w:left w:val="nil"/>
              <w:bottom w:val="nil"/>
              <w:right w:val="nil"/>
            </w:tcBorders>
            <w:shd w:val="clear" w:color="auto" w:fill="auto"/>
            <w:noWrap/>
            <w:vAlign w:val="bottom"/>
            <w:hideMark/>
          </w:tcPr>
          <w:p w14:paraId="41E788AC" w14:textId="44752C8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-0.363</w:t>
            </w:r>
          </w:p>
        </w:tc>
        <w:tc>
          <w:tcPr>
            <w:tcW w:w="780" w:type="dxa"/>
            <w:tcBorders>
              <w:top w:val="nil"/>
              <w:left w:val="nil"/>
              <w:bottom w:val="nil"/>
              <w:right w:val="nil"/>
            </w:tcBorders>
            <w:shd w:val="clear" w:color="auto" w:fill="auto"/>
            <w:noWrap/>
            <w:vAlign w:val="bottom"/>
            <w:hideMark/>
          </w:tcPr>
          <w:p w14:paraId="6A72F5E4" w14:textId="74B4DF2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0.200</w:t>
            </w:r>
          </w:p>
        </w:tc>
        <w:tc>
          <w:tcPr>
            <w:tcW w:w="316" w:type="dxa"/>
            <w:tcBorders>
              <w:top w:val="nil"/>
              <w:left w:val="nil"/>
              <w:bottom w:val="nil"/>
              <w:right w:val="nil"/>
            </w:tcBorders>
            <w:shd w:val="clear" w:color="auto" w:fill="auto"/>
            <w:noWrap/>
            <w:vAlign w:val="bottom"/>
            <w:hideMark/>
          </w:tcPr>
          <w:p w14:paraId="575009A3"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A2A5332" w14:textId="77777777" w:rsidTr="00B054B2">
        <w:trPr>
          <w:trHeight w:val="280"/>
        </w:trPr>
        <w:tc>
          <w:tcPr>
            <w:tcW w:w="280" w:type="dxa"/>
            <w:tcBorders>
              <w:top w:val="nil"/>
              <w:left w:val="nil"/>
              <w:bottom w:val="nil"/>
              <w:right w:val="nil"/>
            </w:tcBorders>
            <w:shd w:val="clear" w:color="auto" w:fill="auto"/>
            <w:noWrap/>
            <w:vAlign w:val="bottom"/>
            <w:hideMark/>
          </w:tcPr>
          <w:p w14:paraId="5E012B57"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DE88AAF"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0D1D52DD" w14:textId="1638B0D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0.322</w:t>
            </w:r>
          </w:p>
        </w:tc>
        <w:tc>
          <w:tcPr>
            <w:tcW w:w="780" w:type="dxa"/>
            <w:tcBorders>
              <w:top w:val="nil"/>
              <w:left w:val="nil"/>
              <w:bottom w:val="nil"/>
              <w:right w:val="nil"/>
            </w:tcBorders>
            <w:shd w:val="clear" w:color="auto" w:fill="auto"/>
            <w:noWrap/>
            <w:vAlign w:val="bottom"/>
            <w:hideMark/>
          </w:tcPr>
          <w:p w14:paraId="3900A25B" w14:textId="1981E4B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0.121</w:t>
            </w:r>
          </w:p>
        </w:tc>
        <w:tc>
          <w:tcPr>
            <w:tcW w:w="780" w:type="dxa"/>
            <w:tcBorders>
              <w:top w:val="nil"/>
              <w:left w:val="nil"/>
              <w:bottom w:val="nil"/>
              <w:right w:val="nil"/>
            </w:tcBorders>
            <w:shd w:val="clear" w:color="auto" w:fill="auto"/>
            <w:noWrap/>
            <w:vAlign w:val="bottom"/>
            <w:hideMark/>
          </w:tcPr>
          <w:p w14:paraId="68614E21" w14:textId="5AB9263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0.519</w:t>
            </w:r>
          </w:p>
        </w:tc>
        <w:tc>
          <w:tcPr>
            <w:tcW w:w="520" w:type="dxa"/>
            <w:tcBorders>
              <w:top w:val="nil"/>
              <w:left w:val="nil"/>
              <w:bottom w:val="nil"/>
              <w:right w:val="nil"/>
            </w:tcBorders>
            <w:shd w:val="clear" w:color="auto" w:fill="auto"/>
            <w:noWrap/>
            <w:vAlign w:val="bottom"/>
            <w:hideMark/>
          </w:tcPr>
          <w:p w14:paraId="77FF365B" w14:textId="390F0183"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4D53041" w14:textId="31A05D9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0.207</w:t>
            </w:r>
          </w:p>
        </w:tc>
        <w:tc>
          <w:tcPr>
            <w:tcW w:w="780" w:type="dxa"/>
            <w:tcBorders>
              <w:top w:val="nil"/>
              <w:left w:val="nil"/>
              <w:bottom w:val="nil"/>
              <w:right w:val="nil"/>
            </w:tcBorders>
            <w:shd w:val="clear" w:color="auto" w:fill="auto"/>
            <w:noWrap/>
            <w:vAlign w:val="bottom"/>
            <w:hideMark/>
          </w:tcPr>
          <w:p w14:paraId="51A8F65E" w14:textId="7C1A39E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-0.117</w:t>
            </w:r>
          </w:p>
        </w:tc>
        <w:tc>
          <w:tcPr>
            <w:tcW w:w="780" w:type="dxa"/>
            <w:tcBorders>
              <w:top w:val="nil"/>
              <w:left w:val="nil"/>
              <w:bottom w:val="nil"/>
              <w:right w:val="nil"/>
            </w:tcBorders>
            <w:shd w:val="clear" w:color="auto" w:fill="auto"/>
            <w:noWrap/>
            <w:vAlign w:val="bottom"/>
            <w:hideMark/>
          </w:tcPr>
          <w:p w14:paraId="5A005C4C" w14:textId="72FEC8E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0.565</w:t>
            </w:r>
          </w:p>
        </w:tc>
        <w:tc>
          <w:tcPr>
            <w:tcW w:w="460" w:type="dxa"/>
            <w:tcBorders>
              <w:top w:val="nil"/>
              <w:left w:val="nil"/>
              <w:bottom w:val="nil"/>
              <w:right w:val="nil"/>
            </w:tcBorders>
            <w:shd w:val="clear" w:color="auto" w:fill="auto"/>
            <w:noWrap/>
            <w:vAlign w:val="bottom"/>
            <w:hideMark/>
          </w:tcPr>
          <w:p w14:paraId="5AE1BBE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0F192A3" w14:textId="1D43B12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-0.095</w:t>
            </w:r>
          </w:p>
        </w:tc>
        <w:tc>
          <w:tcPr>
            <w:tcW w:w="780" w:type="dxa"/>
            <w:tcBorders>
              <w:top w:val="nil"/>
              <w:left w:val="nil"/>
              <w:bottom w:val="nil"/>
              <w:right w:val="nil"/>
            </w:tcBorders>
            <w:shd w:val="clear" w:color="auto" w:fill="auto"/>
            <w:noWrap/>
            <w:vAlign w:val="bottom"/>
            <w:hideMark/>
          </w:tcPr>
          <w:p w14:paraId="6E934044" w14:textId="5FABB0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-0.404</w:t>
            </w:r>
          </w:p>
        </w:tc>
        <w:tc>
          <w:tcPr>
            <w:tcW w:w="780" w:type="dxa"/>
            <w:tcBorders>
              <w:top w:val="nil"/>
              <w:left w:val="nil"/>
              <w:bottom w:val="nil"/>
              <w:right w:val="nil"/>
            </w:tcBorders>
            <w:shd w:val="clear" w:color="auto" w:fill="auto"/>
            <w:noWrap/>
            <w:vAlign w:val="bottom"/>
            <w:hideMark/>
          </w:tcPr>
          <w:p w14:paraId="221574BB" w14:textId="27795D4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0.233</w:t>
            </w:r>
          </w:p>
        </w:tc>
        <w:tc>
          <w:tcPr>
            <w:tcW w:w="316" w:type="dxa"/>
            <w:tcBorders>
              <w:top w:val="nil"/>
              <w:left w:val="nil"/>
              <w:bottom w:val="nil"/>
              <w:right w:val="nil"/>
            </w:tcBorders>
            <w:shd w:val="clear" w:color="auto" w:fill="auto"/>
            <w:noWrap/>
            <w:vAlign w:val="bottom"/>
            <w:hideMark/>
          </w:tcPr>
          <w:p w14:paraId="2C2BDF82"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EBF4DA8" w14:textId="77777777" w:rsidTr="00B054B2">
        <w:trPr>
          <w:trHeight w:val="280"/>
        </w:trPr>
        <w:tc>
          <w:tcPr>
            <w:tcW w:w="280" w:type="dxa"/>
            <w:tcBorders>
              <w:top w:val="nil"/>
              <w:left w:val="nil"/>
              <w:bottom w:val="nil"/>
              <w:right w:val="nil"/>
            </w:tcBorders>
            <w:shd w:val="clear" w:color="auto" w:fill="auto"/>
            <w:noWrap/>
            <w:vAlign w:val="bottom"/>
            <w:hideMark/>
          </w:tcPr>
          <w:p w14:paraId="4380548C"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385926" w14:textId="0B81E8AF"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Stream </w:t>
            </w:r>
            <w:proofErr w:type="spellStart"/>
            <w:r w:rsidRPr="002909C2">
              <w:rPr>
                <w:rFonts w:ascii="Times New Roman" w:eastAsia="Times New Roman" w:hAnsi="Times New Roman" w:cs="Times New Roman"/>
                <w:color w:val="000000"/>
                <w:sz w:val="20"/>
                <w:szCs w:val="20"/>
              </w:rPr>
              <w:t>Dist</w:t>
            </w:r>
            <w:proofErr w:type="spellEnd"/>
          </w:p>
        </w:tc>
        <w:tc>
          <w:tcPr>
            <w:tcW w:w="780" w:type="dxa"/>
            <w:tcBorders>
              <w:top w:val="nil"/>
              <w:left w:val="nil"/>
              <w:bottom w:val="nil"/>
              <w:right w:val="nil"/>
            </w:tcBorders>
            <w:shd w:val="clear" w:color="auto" w:fill="auto"/>
            <w:noWrap/>
            <w:vAlign w:val="bottom"/>
            <w:hideMark/>
          </w:tcPr>
          <w:p w14:paraId="65C0DBEC" w14:textId="30E730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-0.004</w:t>
            </w:r>
          </w:p>
        </w:tc>
        <w:tc>
          <w:tcPr>
            <w:tcW w:w="780" w:type="dxa"/>
            <w:tcBorders>
              <w:top w:val="nil"/>
              <w:left w:val="nil"/>
              <w:bottom w:val="nil"/>
              <w:right w:val="nil"/>
            </w:tcBorders>
            <w:shd w:val="clear" w:color="auto" w:fill="auto"/>
            <w:noWrap/>
            <w:vAlign w:val="bottom"/>
            <w:hideMark/>
          </w:tcPr>
          <w:p w14:paraId="32C1D3C3" w14:textId="5A55387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-0.536</w:t>
            </w:r>
          </w:p>
        </w:tc>
        <w:tc>
          <w:tcPr>
            <w:tcW w:w="780" w:type="dxa"/>
            <w:tcBorders>
              <w:top w:val="nil"/>
              <w:left w:val="nil"/>
              <w:bottom w:val="nil"/>
              <w:right w:val="nil"/>
            </w:tcBorders>
            <w:shd w:val="clear" w:color="auto" w:fill="auto"/>
            <w:noWrap/>
            <w:vAlign w:val="bottom"/>
            <w:hideMark/>
          </w:tcPr>
          <w:p w14:paraId="50E5B050" w14:textId="16A2F72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0.599</w:t>
            </w:r>
          </w:p>
        </w:tc>
        <w:tc>
          <w:tcPr>
            <w:tcW w:w="520" w:type="dxa"/>
            <w:tcBorders>
              <w:top w:val="nil"/>
              <w:left w:val="nil"/>
              <w:bottom w:val="nil"/>
              <w:right w:val="nil"/>
            </w:tcBorders>
            <w:shd w:val="clear" w:color="auto" w:fill="auto"/>
            <w:noWrap/>
            <w:vAlign w:val="bottom"/>
            <w:hideMark/>
          </w:tcPr>
          <w:p w14:paraId="16A9CA0D"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AB91829" w14:textId="0112CB6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-0.464</w:t>
            </w:r>
          </w:p>
        </w:tc>
        <w:tc>
          <w:tcPr>
            <w:tcW w:w="780" w:type="dxa"/>
            <w:tcBorders>
              <w:top w:val="nil"/>
              <w:left w:val="nil"/>
              <w:bottom w:val="nil"/>
              <w:right w:val="nil"/>
            </w:tcBorders>
            <w:shd w:val="clear" w:color="auto" w:fill="auto"/>
            <w:noWrap/>
            <w:vAlign w:val="bottom"/>
            <w:hideMark/>
          </w:tcPr>
          <w:p w14:paraId="79E0A2A6" w14:textId="57FE0DA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-1.680</w:t>
            </w:r>
          </w:p>
        </w:tc>
        <w:tc>
          <w:tcPr>
            <w:tcW w:w="780" w:type="dxa"/>
            <w:tcBorders>
              <w:top w:val="nil"/>
              <w:left w:val="nil"/>
              <w:bottom w:val="nil"/>
              <w:right w:val="nil"/>
            </w:tcBorders>
            <w:shd w:val="clear" w:color="auto" w:fill="auto"/>
            <w:noWrap/>
            <w:vAlign w:val="bottom"/>
            <w:hideMark/>
          </w:tcPr>
          <w:p w14:paraId="39CCBEA1" w14:textId="09B0FC5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0.691</w:t>
            </w:r>
          </w:p>
        </w:tc>
        <w:tc>
          <w:tcPr>
            <w:tcW w:w="460" w:type="dxa"/>
            <w:tcBorders>
              <w:top w:val="nil"/>
              <w:left w:val="nil"/>
              <w:bottom w:val="nil"/>
              <w:right w:val="nil"/>
            </w:tcBorders>
            <w:shd w:val="clear" w:color="auto" w:fill="auto"/>
            <w:noWrap/>
            <w:vAlign w:val="bottom"/>
            <w:hideMark/>
          </w:tcPr>
          <w:p w14:paraId="7EB9F7EF"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F6976AC" w14:textId="092941B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-1.116</w:t>
            </w:r>
          </w:p>
        </w:tc>
        <w:tc>
          <w:tcPr>
            <w:tcW w:w="780" w:type="dxa"/>
            <w:tcBorders>
              <w:top w:val="nil"/>
              <w:left w:val="nil"/>
              <w:bottom w:val="nil"/>
              <w:right w:val="nil"/>
            </w:tcBorders>
            <w:shd w:val="clear" w:color="auto" w:fill="auto"/>
            <w:noWrap/>
            <w:vAlign w:val="bottom"/>
            <w:hideMark/>
          </w:tcPr>
          <w:p w14:paraId="4BFA7F39" w14:textId="16466C1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-1.769</w:t>
            </w:r>
          </w:p>
        </w:tc>
        <w:tc>
          <w:tcPr>
            <w:tcW w:w="780" w:type="dxa"/>
            <w:tcBorders>
              <w:top w:val="nil"/>
              <w:left w:val="nil"/>
              <w:bottom w:val="nil"/>
              <w:right w:val="nil"/>
            </w:tcBorders>
            <w:shd w:val="clear" w:color="auto" w:fill="auto"/>
            <w:noWrap/>
            <w:vAlign w:val="bottom"/>
            <w:hideMark/>
          </w:tcPr>
          <w:p w14:paraId="63EF8645" w14:textId="494BB40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-0.489</w:t>
            </w:r>
          </w:p>
        </w:tc>
        <w:tc>
          <w:tcPr>
            <w:tcW w:w="316" w:type="dxa"/>
            <w:tcBorders>
              <w:top w:val="nil"/>
              <w:left w:val="nil"/>
              <w:bottom w:val="nil"/>
              <w:right w:val="nil"/>
            </w:tcBorders>
            <w:shd w:val="clear" w:color="auto" w:fill="auto"/>
            <w:noWrap/>
            <w:vAlign w:val="bottom"/>
            <w:hideMark/>
          </w:tcPr>
          <w:p w14:paraId="76FEF9BA" w14:textId="484DDFC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ECFA4E8" w14:textId="77777777" w:rsidTr="00B054B2">
        <w:trPr>
          <w:trHeight w:val="280"/>
        </w:trPr>
        <w:tc>
          <w:tcPr>
            <w:tcW w:w="280" w:type="dxa"/>
            <w:tcBorders>
              <w:top w:val="nil"/>
              <w:left w:val="nil"/>
              <w:bottom w:val="nil"/>
              <w:right w:val="nil"/>
            </w:tcBorders>
            <w:shd w:val="clear" w:color="auto" w:fill="auto"/>
            <w:noWrap/>
            <w:vAlign w:val="bottom"/>
            <w:hideMark/>
          </w:tcPr>
          <w:p w14:paraId="7C12EDE2"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3CFEB8"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Site S</w:t>
            </w:r>
            <w:r>
              <w:rPr>
                <w:rFonts w:ascii="Times New Roman" w:eastAsia="Times New Roman" w:hAnsi="Times New Roman" w:cs="Times New Roman"/>
                <w:color w:val="000000"/>
                <w:sz w:val="20"/>
                <w:szCs w:val="20"/>
              </w:rPr>
              <w:t xml:space="preserve">td. </w:t>
            </w:r>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nil"/>
              <w:right w:val="nil"/>
            </w:tcBorders>
            <w:shd w:val="clear" w:color="auto" w:fill="auto"/>
            <w:noWrap/>
            <w:vAlign w:val="bottom"/>
            <w:hideMark/>
          </w:tcPr>
          <w:p w14:paraId="2804D05B" w14:textId="793029D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1.464</w:t>
            </w:r>
          </w:p>
        </w:tc>
        <w:tc>
          <w:tcPr>
            <w:tcW w:w="780" w:type="dxa"/>
            <w:tcBorders>
              <w:top w:val="nil"/>
              <w:left w:val="nil"/>
              <w:bottom w:val="nil"/>
              <w:right w:val="nil"/>
            </w:tcBorders>
            <w:shd w:val="clear" w:color="auto" w:fill="auto"/>
            <w:noWrap/>
            <w:vAlign w:val="bottom"/>
            <w:hideMark/>
          </w:tcPr>
          <w:p w14:paraId="5BBA021B" w14:textId="7D8F09F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1.064</w:t>
            </w:r>
          </w:p>
        </w:tc>
        <w:tc>
          <w:tcPr>
            <w:tcW w:w="780" w:type="dxa"/>
            <w:tcBorders>
              <w:top w:val="nil"/>
              <w:left w:val="nil"/>
              <w:bottom w:val="nil"/>
              <w:right w:val="nil"/>
            </w:tcBorders>
            <w:shd w:val="clear" w:color="auto" w:fill="auto"/>
            <w:noWrap/>
            <w:vAlign w:val="bottom"/>
            <w:hideMark/>
          </w:tcPr>
          <w:p w14:paraId="09EFB7DA" w14:textId="7BF861D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2.008</w:t>
            </w:r>
          </w:p>
        </w:tc>
        <w:tc>
          <w:tcPr>
            <w:tcW w:w="520" w:type="dxa"/>
            <w:tcBorders>
              <w:top w:val="nil"/>
              <w:left w:val="nil"/>
              <w:bottom w:val="nil"/>
              <w:right w:val="nil"/>
            </w:tcBorders>
            <w:shd w:val="clear" w:color="auto" w:fill="auto"/>
            <w:noWrap/>
            <w:vAlign w:val="bottom"/>
            <w:hideMark/>
          </w:tcPr>
          <w:p w14:paraId="4C6CEB34"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9880EE6" w14:textId="04C8F76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2.839</w:t>
            </w:r>
          </w:p>
        </w:tc>
        <w:tc>
          <w:tcPr>
            <w:tcW w:w="780" w:type="dxa"/>
            <w:tcBorders>
              <w:top w:val="nil"/>
              <w:left w:val="nil"/>
              <w:bottom w:val="nil"/>
              <w:right w:val="nil"/>
            </w:tcBorders>
            <w:shd w:val="clear" w:color="auto" w:fill="auto"/>
            <w:noWrap/>
            <w:vAlign w:val="bottom"/>
            <w:hideMark/>
          </w:tcPr>
          <w:p w14:paraId="43B03B56" w14:textId="28CCCFF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1.916</w:t>
            </w:r>
          </w:p>
        </w:tc>
        <w:tc>
          <w:tcPr>
            <w:tcW w:w="780" w:type="dxa"/>
            <w:tcBorders>
              <w:top w:val="nil"/>
              <w:left w:val="nil"/>
              <w:bottom w:val="nil"/>
              <w:right w:val="nil"/>
            </w:tcBorders>
            <w:shd w:val="clear" w:color="auto" w:fill="auto"/>
            <w:noWrap/>
            <w:vAlign w:val="bottom"/>
            <w:hideMark/>
          </w:tcPr>
          <w:p w14:paraId="5AE12B68" w14:textId="23113A8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4.194</w:t>
            </w:r>
          </w:p>
        </w:tc>
        <w:tc>
          <w:tcPr>
            <w:tcW w:w="460" w:type="dxa"/>
            <w:tcBorders>
              <w:top w:val="nil"/>
              <w:left w:val="nil"/>
              <w:bottom w:val="nil"/>
              <w:right w:val="nil"/>
            </w:tcBorders>
            <w:shd w:val="clear" w:color="auto" w:fill="auto"/>
            <w:noWrap/>
            <w:vAlign w:val="bottom"/>
            <w:hideMark/>
          </w:tcPr>
          <w:p w14:paraId="0B4B1478"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A5CF158" w14:textId="62C4E07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1.268</w:t>
            </w:r>
          </w:p>
        </w:tc>
        <w:tc>
          <w:tcPr>
            <w:tcW w:w="780" w:type="dxa"/>
            <w:tcBorders>
              <w:top w:val="nil"/>
              <w:left w:val="nil"/>
              <w:bottom w:val="nil"/>
              <w:right w:val="nil"/>
            </w:tcBorders>
            <w:shd w:val="clear" w:color="auto" w:fill="auto"/>
            <w:noWrap/>
            <w:vAlign w:val="bottom"/>
            <w:hideMark/>
          </w:tcPr>
          <w:p w14:paraId="3AA3AE30" w14:textId="699B625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0.921</w:t>
            </w:r>
          </w:p>
        </w:tc>
        <w:tc>
          <w:tcPr>
            <w:tcW w:w="780" w:type="dxa"/>
            <w:tcBorders>
              <w:top w:val="nil"/>
              <w:left w:val="nil"/>
              <w:bottom w:val="nil"/>
              <w:right w:val="nil"/>
            </w:tcBorders>
            <w:shd w:val="clear" w:color="auto" w:fill="auto"/>
            <w:noWrap/>
            <w:vAlign w:val="bottom"/>
            <w:hideMark/>
          </w:tcPr>
          <w:p w14:paraId="345E2C86" w14:textId="262DDD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1.729</w:t>
            </w:r>
          </w:p>
        </w:tc>
        <w:tc>
          <w:tcPr>
            <w:tcW w:w="316" w:type="dxa"/>
            <w:tcBorders>
              <w:top w:val="nil"/>
              <w:left w:val="nil"/>
              <w:bottom w:val="nil"/>
              <w:right w:val="nil"/>
            </w:tcBorders>
            <w:shd w:val="clear" w:color="auto" w:fill="auto"/>
            <w:noWrap/>
            <w:vAlign w:val="bottom"/>
            <w:hideMark/>
          </w:tcPr>
          <w:p w14:paraId="1BDED64A" w14:textId="77777777" w:rsidR="00B054B2" w:rsidRPr="002909C2" w:rsidRDefault="00B054B2" w:rsidP="00B054B2">
            <w:pPr>
              <w:rPr>
                <w:rFonts w:ascii="Times New Roman" w:eastAsia="Times New Roman" w:hAnsi="Times New Roman" w:cs="Times New Roman"/>
                <w:color w:val="000000"/>
                <w:sz w:val="20"/>
                <w:szCs w:val="20"/>
              </w:rPr>
            </w:pPr>
          </w:p>
        </w:tc>
      </w:tr>
      <w:tr w:rsidR="00AE4E7D" w:rsidRPr="002909C2" w14:paraId="05DAD816" w14:textId="77777777" w:rsidTr="00B054B2">
        <w:trPr>
          <w:trHeight w:val="280"/>
        </w:trPr>
        <w:tc>
          <w:tcPr>
            <w:tcW w:w="2459" w:type="dxa"/>
            <w:gridSpan w:val="2"/>
            <w:tcBorders>
              <w:top w:val="nil"/>
              <w:left w:val="nil"/>
              <w:bottom w:val="nil"/>
              <w:right w:val="nil"/>
            </w:tcBorders>
            <w:shd w:val="clear" w:color="auto" w:fill="auto"/>
            <w:noWrap/>
            <w:vAlign w:val="bottom"/>
            <w:hideMark/>
          </w:tcPr>
          <w:p w14:paraId="0EF631D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Detection</w:t>
            </w:r>
            <w:r w:rsidR="00AE60E0">
              <w:rPr>
                <w:rFonts w:ascii="Times New Roman" w:eastAsia="Times New Roman" w:hAnsi="Times New Roman" w:cs="Times New Roman"/>
                <w:color w:val="000000"/>
                <w:sz w:val="20"/>
                <w:szCs w:val="20"/>
              </w:rPr>
              <w:t xml:space="preserve"> probability</w:t>
            </w:r>
          </w:p>
        </w:tc>
        <w:tc>
          <w:tcPr>
            <w:tcW w:w="780" w:type="dxa"/>
            <w:tcBorders>
              <w:top w:val="nil"/>
              <w:left w:val="nil"/>
              <w:bottom w:val="nil"/>
              <w:right w:val="nil"/>
            </w:tcBorders>
            <w:shd w:val="clear" w:color="auto" w:fill="auto"/>
            <w:noWrap/>
            <w:vAlign w:val="bottom"/>
            <w:hideMark/>
          </w:tcPr>
          <w:p w14:paraId="15E22174"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F2A22A7"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E802D65"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065A5589" w14:textId="77777777" w:rsidR="00AE4E7D" w:rsidRPr="00B054B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2901414"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C5F1CA7"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7DB2741"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5D7DDABA" w14:textId="77777777" w:rsidR="00AE4E7D" w:rsidRPr="00B054B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03D03E9"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FCBE286"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BBE2990" w14:textId="77777777" w:rsidR="00AE4E7D" w:rsidRPr="00B054B2" w:rsidRDefault="00AE4E7D" w:rsidP="00AE4E7D">
            <w:pPr>
              <w:jc w:val="right"/>
              <w:rPr>
                <w:rFonts w:ascii="Times New Roman" w:eastAsia="Times New Roman" w:hAnsi="Times New Roman" w:cs="Times New Roman"/>
                <w:color w:val="000000"/>
                <w:sz w:val="20"/>
                <w:szCs w:val="20"/>
              </w:rPr>
            </w:pPr>
          </w:p>
        </w:tc>
        <w:tc>
          <w:tcPr>
            <w:tcW w:w="316" w:type="dxa"/>
            <w:tcBorders>
              <w:top w:val="nil"/>
              <w:left w:val="nil"/>
              <w:bottom w:val="nil"/>
              <w:right w:val="nil"/>
            </w:tcBorders>
            <w:shd w:val="clear" w:color="auto" w:fill="auto"/>
            <w:noWrap/>
            <w:vAlign w:val="bottom"/>
            <w:hideMark/>
          </w:tcPr>
          <w:p w14:paraId="594D4EF4" w14:textId="77777777" w:rsidR="00AE4E7D" w:rsidRPr="002909C2" w:rsidRDefault="00AE4E7D" w:rsidP="00AE4E7D">
            <w:pPr>
              <w:rPr>
                <w:rFonts w:ascii="Times New Roman" w:eastAsia="Times New Roman" w:hAnsi="Times New Roman" w:cs="Times New Roman"/>
                <w:color w:val="000000"/>
                <w:sz w:val="20"/>
                <w:szCs w:val="20"/>
              </w:rPr>
            </w:pPr>
          </w:p>
        </w:tc>
      </w:tr>
      <w:tr w:rsidR="00B054B2" w:rsidRPr="002909C2" w14:paraId="0987D009" w14:textId="77777777" w:rsidTr="00B054B2">
        <w:trPr>
          <w:trHeight w:val="280"/>
        </w:trPr>
        <w:tc>
          <w:tcPr>
            <w:tcW w:w="280" w:type="dxa"/>
            <w:tcBorders>
              <w:top w:val="nil"/>
              <w:left w:val="nil"/>
              <w:bottom w:val="nil"/>
              <w:right w:val="nil"/>
            </w:tcBorders>
            <w:shd w:val="clear" w:color="auto" w:fill="auto"/>
            <w:noWrap/>
            <w:vAlign w:val="bottom"/>
            <w:hideMark/>
          </w:tcPr>
          <w:p w14:paraId="37A0779E"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219C802" w14:textId="4B2ED5FF"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p-intercept</w:t>
            </w:r>
          </w:p>
        </w:tc>
        <w:tc>
          <w:tcPr>
            <w:tcW w:w="780" w:type="dxa"/>
            <w:tcBorders>
              <w:top w:val="nil"/>
              <w:left w:val="nil"/>
              <w:bottom w:val="nil"/>
              <w:right w:val="nil"/>
            </w:tcBorders>
            <w:shd w:val="clear" w:color="auto" w:fill="auto"/>
            <w:noWrap/>
            <w:vAlign w:val="bottom"/>
            <w:hideMark/>
          </w:tcPr>
          <w:p w14:paraId="521AC5E0" w14:textId="5604FC7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-1.020</w:t>
            </w:r>
          </w:p>
        </w:tc>
        <w:tc>
          <w:tcPr>
            <w:tcW w:w="780" w:type="dxa"/>
            <w:tcBorders>
              <w:top w:val="nil"/>
              <w:left w:val="nil"/>
              <w:bottom w:val="nil"/>
              <w:right w:val="nil"/>
            </w:tcBorders>
            <w:shd w:val="clear" w:color="auto" w:fill="auto"/>
            <w:noWrap/>
            <w:vAlign w:val="bottom"/>
            <w:hideMark/>
          </w:tcPr>
          <w:p w14:paraId="6825F159" w14:textId="375FCCB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-1.453</w:t>
            </w:r>
          </w:p>
        </w:tc>
        <w:tc>
          <w:tcPr>
            <w:tcW w:w="780" w:type="dxa"/>
            <w:tcBorders>
              <w:top w:val="nil"/>
              <w:left w:val="nil"/>
              <w:bottom w:val="nil"/>
              <w:right w:val="nil"/>
            </w:tcBorders>
            <w:shd w:val="clear" w:color="auto" w:fill="auto"/>
            <w:noWrap/>
            <w:vAlign w:val="bottom"/>
            <w:hideMark/>
          </w:tcPr>
          <w:p w14:paraId="12A8CE68" w14:textId="4B8FA6A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-0.534</w:t>
            </w:r>
          </w:p>
        </w:tc>
        <w:tc>
          <w:tcPr>
            <w:tcW w:w="520" w:type="dxa"/>
            <w:tcBorders>
              <w:top w:val="nil"/>
              <w:left w:val="nil"/>
              <w:bottom w:val="nil"/>
              <w:right w:val="nil"/>
            </w:tcBorders>
            <w:shd w:val="clear" w:color="auto" w:fill="auto"/>
            <w:noWrap/>
            <w:vAlign w:val="bottom"/>
            <w:hideMark/>
          </w:tcPr>
          <w:p w14:paraId="710334E9" w14:textId="0FB9CDA4"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311B346" w14:textId="743A2A0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-1.970</w:t>
            </w:r>
          </w:p>
        </w:tc>
        <w:tc>
          <w:tcPr>
            <w:tcW w:w="780" w:type="dxa"/>
            <w:tcBorders>
              <w:top w:val="nil"/>
              <w:left w:val="nil"/>
              <w:bottom w:val="nil"/>
              <w:right w:val="nil"/>
            </w:tcBorders>
            <w:shd w:val="clear" w:color="auto" w:fill="auto"/>
            <w:noWrap/>
            <w:vAlign w:val="bottom"/>
            <w:hideMark/>
          </w:tcPr>
          <w:p w14:paraId="79175C2B" w14:textId="32761FF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-2.546</w:t>
            </w:r>
          </w:p>
        </w:tc>
        <w:tc>
          <w:tcPr>
            <w:tcW w:w="780" w:type="dxa"/>
            <w:tcBorders>
              <w:top w:val="nil"/>
              <w:left w:val="nil"/>
              <w:bottom w:val="nil"/>
              <w:right w:val="nil"/>
            </w:tcBorders>
            <w:shd w:val="clear" w:color="auto" w:fill="auto"/>
            <w:noWrap/>
            <w:vAlign w:val="bottom"/>
            <w:hideMark/>
          </w:tcPr>
          <w:p w14:paraId="1037D25D" w14:textId="6CE25E8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-1.402</w:t>
            </w:r>
          </w:p>
        </w:tc>
        <w:tc>
          <w:tcPr>
            <w:tcW w:w="460" w:type="dxa"/>
            <w:tcBorders>
              <w:top w:val="nil"/>
              <w:left w:val="nil"/>
              <w:bottom w:val="nil"/>
              <w:right w:val="nil"/>
            </w:tcBorders>
            <w:shd w:val="clear" w:color="auto" w:fill="auto"/>
            <w:noWrap/>
            <w:vAlign w:val="bottom"/>
            <w:hideMark/>
          </w:tcPr>
          <w:p w14:paraId="488DED43" w14:textId="124C74C0"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7D3F504" w14:textId="2FD4BAD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-1.660</w:t>
            </w:r>
          </w:p>
        </w:tc>
        <w:tc>
          <w:tcPr>
            <w:tcW w:w="780" w:type="dxa"/>
            <w:tcBorders>
              <w:top w:val="nil"/>
              <w:left w:val="nil"/>
              <w:bottom w:val="nil"/>
              <w:right w:val="nil"/>
            </w:tcBorders>
            <w:shd w:val="clear" w:color="auto" w:fill="auto"/>
            <w:noWrap/>
            <w:vAlign w:val="bottom"/>
            <w:hideMark/>
          </w:tcPr>
          <w:p w14:paraId="696B4D7A" w14:textId="1564256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-2.195</w:t>
            </w:r>
          </w:p>
        </w:tc>
        <w:tc>
          <w:tcPr>
            <w:tcW w:w="780" w:type="dxa"/>
            <w:tcBorders>
              <w:top w:val="nil"/>
              <w:left w:val="nil"/>
              <w:bottom w:val="nil"/>
              <w:right w:val="nil"/>
            </w:tcBorders>
            <w:shd w:val="clear" w:color="auto" w:fill="auto"/>
            <w:noWrap/>
            <w:vAlign w:val="bottom"/>
            <w:hideMark/>
          </w:tcPr>
          <w:p w14:paraId="548835E8" w14:textId="61ED812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-1.150</w:t>
            </w:r>
          </w:p>
        </w:tc>
        <w:tc>
          <w:tcPr>
            <w:tcW w:w="316" w:type="dxa"/>
            <w:tcBorders>
              <w:top w:val="nil"/>
              <w:left w:val="nil"/>
              <w:bottom w:val="nil"/>
              <w:right w:val="nil"/>
            </w:tcBorders>
            <w:shd w:val="clear" w:color="auto" w:fill="auto"/>
            <w:noWrap/>
            <w:vAlign w:val="bottom"/>
            <w:hideMark/>
          </w:tcPr>
          <w:p w14:paraId="0888F767" w14:textId="6E8E1EAB"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670FDC8" w14:textId="77777777" w:rsidTr="00B054B2">
        <w:trPr>
          <w:trHeight w:val="280"/>
        </w:trPr>
        <w:tc>
          <w:tcPr>
            <w:tcW w:w="280" w:type="dxa"/>
            <w:tcBorders>
              <w:top w:val="nil"/>
              <w:left w:val="nil"/>
              <w:bottom w:val="nil"/>
              <w:right w:val="nil"/>
            </w:tcBorders>
            <w:shd w:val="clear" w:color="auto" w:fill="auto"/>
            <w:noWrap/>
            <w:vAlign w:val="bottom"/>
            <w:hideMark/>
          </w:tcPr>
          <w:p w14:paraId="3A44A3CA"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64C50E6"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p>
        </w:tc>
        <w:tc>
          <w:tcPr>
            <w:tcW w:w="780" w:type="dxa"/>
            <w:tcBorders>
              <w:top w:val="nil"/>
              <w:left w:val="nil"/>
              <w:bottom w:val="nil"/>
              <w:right w:val="nil"/>
            </w:tcBorders>
            <w:shd w:val="clear" w:color="auto" w:fill="auto"/>
            <w:noWrap/>
            <w:vAlign w:val="bottom"/>
            <w:hideMark/>
          </w:tcPr>
          <w:p w14:paraId="68C8838F" w14:textId="3C61016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0.216</w:t>
            </w:r>
          </w:p>
        </w:tc>
        <w:tc>
          <w:tcPr>
            <w:tcW w:w="780" w:type="dxa"/>
            <w:tcBorders>
              <w:top w:val="nil"/>
              <w:left w:val="nil"/>
              <w:bottom w:val="nil"/>
              <w:right w:val="nil"/>
            </w:tcBorders>
            <w:shd w:val="clear" w:color="auto" w:fill="auto"/>
            <w:noWrap/>
            <w:vAlign w:val="bottom"/>
            <w:hideMark/>
          </w:tcPr>
          <w:p w14:paraId="6F6BF677" w14:textId="79DE251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0.031</w:t>
            </w:r>
          </w:p>
        </w:tc>
        <w:tc>
          <w:tcPr>
            <w:tcW w:w="780" w:type="dxa"/>
            <w:tcBorders>
              <w:top w:val="nil"/>
              <w:left w:val="nil"/>
              <w:bottom w:val="nil"/>
              <w:right w:val="nil"/>
            </w:tcBorders>
            <w:shd w:val="clear" w:color="auto" w:fill="auto"/>
            <w:noWrap/>
            <w:vAlign w:val="bottom"/>
            <w:hideMark/>
          </w:tcPr>
          <w:p w14:paraId="1BDB1431" w14:textId="2E6D238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0.393</w:t>
            </w:r>
          </w:p>
        </w:tc>
        <w:tc>
          <w:tcPr>
            <w:tcW w:w="520" w:type="dxa"/>
            <w:tcBorders>
              <w:top w:val="nil"/>
              <w:left w:val="nil"/>
              <w:bottom w:val="nil"/>
              <w:right w:val="nil"/>
            </w:tcBorders>
            <w:shd w:val="clear" w:color="auto" w:fill="auto"/>
            <w:noWrap/>
            <w:vAlign w:val="bottom"/>
            <w:hideMark/>
          </w:tcPr>
          <w:p w14:paraId="3EA25113" w14:textId="6612D841"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40D255C" w14:textId="36542D1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-0.120</w:t>
            </w:r>
          </w:p>
        </w:tc>
        <w:tc>
          <w:tcPr>
            <w:tcW w:w="780" w:type="dxa"/>
            <w:tcBorders>
              <w:top w:val="nil"/>
              <w:left w:val="nil"/>
              <w:bottom w:val="nil"/>
              <w:right w:val="nil"/>
            </w:tcBorders>
            <w:shd w:val="clear" w:color="auto" w:fill="auto"/>
            <w:noWrap/>
            <w:vAlign w:val="bottom"/>
            <w:hideMark/>
          </w:tcPr>
          <w:p w14:paraId="375F23FF" w14:textId="3D3ECDD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-0.844</w:t>
            </w:r>
          </w:p>
        </w:tc>
        <w:tc>
          <w:tcPr>
            <w:tcW w:w="780" w:type="dxa"/>
            <w:tcBorders>
              <w:top w:val="nil"/>
              <w:left w:val="nil"/>
              <w:bottom w:val="nil"/>
              <w:right w:val="nil"/>
            </w:tcBorders>
            <w:shd w:val="clear" w:color="auto" w:fill="auto"/>
            <w:noWrap/>
            <w:vAlign w:val="bottom"/>
            <w:hideMark/>
          </w:tcPr>
          <w:p w14:paraId="57F4C4ED" w14:textId="7BE1936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0.588</w:t>
            </w:r>
          </w:p>
        </w:tc>
        <w:tc>
          <w:tcPr>
            <w:tcW w:w="460" w:type="dxa"/>
            <w:tcBorders>
              <w:top w:val="nil"/>
              <w:left w:val="nil"/>
              <w:bottom w:val="nil"/>
              <w:right w:val="nil"/>
            </w:tcBorders>
            <w:shd w:val="clear" w:color="auto" w:fill="auto"/>
            <w:noWrap/>
            <w:vAlign w:val="bottom"/>
            <w:hideMark/>
          </w:tcPr>
          <w:p w14:paraId="6433A963"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CF62D62" w14:textId="176A036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0.125</w:t>
            </w:r>
          </w:p>
        </w:tc>
        <w:tc>
          <w:tcPr>
            <w:tcW w:w="780" w:type="dxa"/>
            <w:tcBorders>
              <w:top w:val="nil"/>
              <w:left w:val="nil"/>
              <w:bottom w:val="nil"/>
              <w:right w:val="nil"/>
            </w:tcBorders>
            <w:shd w:val="clear" w:color="auto" w:fill="auto"/>
            <w:noWrap/>
            <w:vAlign w:val="bottom"/>
            <w:hideMark/>
          </w:tcPr>
          <w:p w14:paraId="7B37CA16" w14:textId="6EC256E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-0.293</w:t>
            </w:r>
          </w:p>
        </w:tc>
        <w:tc>
          <w:tcPr>
            <w:tcW w:w="780" w:type="dxa"/>
            <w:tcBorders>
              <w:top w:val="nil"/>
              <w:left w:val="nil"/>
              <w:bottom w:val="nil"/>
              <w:right w:val="nil"/>
            </w:tcBorders>
            <w:shd w:val="clear" w:color="auto" w:fill="auto"/>
            <w:noWrap/>
            <w:vAlign w:val="bottom"/>
            <w:hideMark/>
          </w:tcPr>
          <w:p w14:paraId="2650A4C1" w14:textId="14A3754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0.533</w:t>
            </w:r>
          </w:p>
        </w:tc>
        <w:tc>
          <w:tcPr>
            <w:tcW w:w="316" w:type="dxa"/>
            <w:tcBorders>
              <w:top w:val="nil"/>
              <w:left w:val="nil"/>
              <w:bottom w:val="nil"/>
              <w:right w:val="nil"/>
            </w:tcBorders>
            <w:shd w:val="clear" w:color="auto" w:fill="auto"/>
            <w:noWrap/>
            <w:vAlign w:val="bottom"/>
            <w:hideMark/>
          </w:tcPr>
          <w:p w14:paraId="7ECD5634"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23902E6E" w14:textId="77777777" w:rsidTr="00B054B2">
        <w:trPr>
          <w:trHeight w:val="280"/>
        </w:trPr>
        <w:tc>
          <w:tcPr>
            <w:tcW w:w="280" w:type="dxa"/>
            <w:tcBorders>
              <w:top w:val="nil"/>
              <w:left w:val="nil"/>
              <w:bottom w:val="nil"/>
              <w:right w:val="nil"/>
            </w:tcBorders>
            <w:shd w:val="clear" w:color="auto" w:fill="auto"/>
            <w:noWrap/>
            <w:vAlign w:val="bottom"/>
            <w:hideMark/>
          </w:tcPr>
          <w:p w14:paraId="57C4A2EB"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AAF33B" w14:textId="3E31D1C6"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1241DA74" w14:textId="2C802D4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-0.130</w:t>
            </w:r>
          </w:p>
        </w:tc>
        <w:tc>
          <w:tcPr>
            <w:tcW w:w="780" w:type="dxa"/>
            <w:tcBorders>
              <w:top w:val="nil"/>
              <w:left w:val="nil"/>
              <w:bottom w:val="nil"/>
              <w:right w:val="nil"/>
            </w:tcBorders>
            <w:shd w:val="clear" w:color="auto" w:fill="auto"/>
            <w:noWrap/>
            <w:vAlign w:val="bottom"/>
            <w:hideMark/>
          </w:tcPr>
          <w:p w14:paraId="03665A94" w14:textId="2B6A29E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-0.251</w:t>
            </w:r>
          </w:p>
        </w:tc>
        <w:tc>
          <w:tcPr>
            <w:tcW w:w="780" w:type="dxa"/>
            <w:tcBorders>
              <w:top w:val="nil"/>
              <w:left w:val="nil"/>
              <w:bottom w:val="nil"/>
              <w:right w:val="nil"/>
            </w:tcBorders>
            <w:shd w:val="clear" w:color="auto" w:fill="auto"/>
            <w:noWrap/>
            <w:vAlign w:val="bottom"/>
            <w:hideMark/>
          </w:tcPr>
          <w:p w14:paraId="08AD895B" w14:textId="2535B1E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-0.016</w:t>
            </w:r>
          </w:p>
        </w:tc>
        <w:tc>
          <w:tcPr>
            <w:tcW w:w="520" w:type="dxa"/>
            <w:tcBorders>
              <w:top w:val="nil"/>
              <w:left w:val="nil"/>
              <w:bottom w:val="nil"/>
              <w:right w:val="nil"/>
            </w:tcBorders>
            <w:shd w:val="clear" w:color="auto" w:fill="auto"/>
            <w:noWrap/>
            <w:vAlign w:val="bottom"/>
            <w:hideMark/>
          </w:tcPr>
          <w:p w14:paraId="047B1445" w14:textId="7BFF20FB"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0C554FD" w14:textId="05E407B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-0.285</w:t>
            </w:r>
          </w:p>
        </w:tc>
        <w:tc>
          <w:tcPr>
            <w:tcW w:w="780" w:type="dxa"/>
            <w:tcBorders>
              <w:top w:val="nil"/>
              <w:left w:val="nil"/>
              <w:bottom w:val="nil"/>
              <w:right w:val="nil"/>
            </w:tcBorders>
            <w:shd w:val="clear" w:color="auto" w:fill="auto"/>
            <w:noWrap/>
            <w:vAlign w:val="bottom"/>
            <w:hideMark/>
          </w:tcPr>
          <w:p w14:paraId="2D5A310C" w14:textId="013F47F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-0.711</w:t>
            </w:r>
          </w:p>
        </w:tc>
        <w:tc>
          <w:tcPr>
            <w:tcW w:w="780" w:type="dxa"/>
            <w:tcBorders>
              <w:top w:val="nil"/>
              <w:left w:val="nil"/>
              <w:bottom w:val="nil"/>
              <w:right w:val="nil"/>
            </w:tcBorders>
            <w:shd w:val="clear" w:color="auto" w:fill="auto"/>
            <w:noWrap/>
            <w:vAlign w:val="bottom"/>
            <w:hideMark/>
          </w:tcPr>
          <w:p w14:paraId="7818699B" w14:textId="2BACC6B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0.124</w:t>
            </w:r>
          </w:p>
        </w:tc>
        <w:tc>
          <w:tcPr>
            <w:tcW w:w="460" w:type="dxa"/>
            <w:tcBorders>
              <w:top w:val="nil"/>
              <w:left w:val="nil"/>
              <w:bottom w:val="nil"/>
              <w:right w:val="nil"/>
            </w:tcBorders>
            <w:shd w:val="clear" w:color="auto" w:fill="auto"/>
            <w:noWrap/>
            <w:vAlign w:val="bottom"/>
            <w:hideMark/>
          </w:tcPr>
          <w:p w14:paraId="5B985941"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EA4F118" w14:textId="3203C06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-0.478</w:t>
            </w:r>
          </w:p>
        </w:tc>
        <w:tc>
          <w:tcPr>
            <w:tcW w:w="780" w:type="dxa"/>
            <w:tcBorders>
              <w:top w:val="nil"/>
              <w:left w:val="nil"/>
              <w:bottom w:val="nil"/>
              <w:right w:val="nil"/>
            </w:tcBorders>
            <w:shd w:val="clear" w:color="auto" w:fill="auto"/>
            <w:noWrap/>
            <w:vAlign w:val="bottom"/>
            <w:hideMark/>
          </w:tcPr>
          <w:p w14:paraId="18C227CC" w14:textId="6A98633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-0.804</w:t>
            </w:r>
          </w:p>
        </w:tc>
        <w:tc>
          <w:tcPr>
            <w:tcW w:w="780" w:type="dxa"/>
            <w:tcBorders>
              <w:top w:val="nil"/>
              <w:left w:val="nil"/>
              <w:bottom w:val="nil"/>
              <w:right w:val="nil"/>
            </w:tcBorders>
            <w:shd w:val="clear" w:color="auto" w:fill="auto"/>
            <w:noWrap/>
            <w:vAlign w:val="bottom"/>
            <w:hideMark/>
          </w:tcPr>
          <w:p w14:paraId="6B7D7D2C" w14:textId="0D70382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-0.177</w:t>
            </w:r>
          </w:p>
        </w:tc>
        <w:tc>
          <w:tcPr>
            <w:tcW w:w="316" w:type="dxa"/>
            <w:tcBorders>
              <w:top w:val="nil"/>
              <w:left w:val="nil"/>
              <w:bottom w:val="nil"/>
              <w:right w:val="nil"/>
            </w:tcBorders>
            <w:shd w:val="clear" w:color="auto" w:fill="auto"/>
            <w:noWrap/>
            <w:vAlign w:val="bottom"/>
            <w:hideMark/>
          </w:tcPr>
          <w:p w14:paraId="4837E670" w14:textId="5D3B765D"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7D45CD60" w14:textId="77777777" w:rsidTr="00B054B2">
        <w:trPr>
          <w:trHeight w:val="280"/>
        </w:trPr>
        <w:tc>
          <w:tcPr>
            <w:tcW w:w="280" w:type="dxa"/>
            <w:tcBorders>
              <w:top w:val="nil"/>
              <w:left w:val="nil"/>
              <w:bottom w:val="nil"/>
              <w:right w:val="nil"/>
            </w:tcBorders>
            <w:shd w:val="clear" w:color="auto" w:fill="auto"/>
            <w:noWrap/>
            <w:vAlign w:val="bottom"/>
            <w:hideMark/>
          </w:tcPr>
          <w:p w14:paraId="6D52005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E3BCEE"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24-hr </w:t>
            </w:r>
            <w:proofErr w:type="spellStart"/>
            <w:r w:rsidRPr="002909C2">
              <w:rPr>
                <w:rFonts w:ascii="Times New Roman" w:eastAsia="Times New Roman" w:hAnsi="Times New Roman" w:cs="Times New Roman"/>
                <w:color w:val="000000"/>
                <w:sz w:val="20"/>
                <w:szCs w:val="20"/>
              </w:rPr>
              <w:t>Precip</w:t>
            </w:r>
            <w:proofErr w:type="spellEnd"/>
          </w:p>
        </w:tc>
        <w:tc>
          <w:tcPr>
            <w:tcW w:w="780" w:type="dxa"/>
            <w:tcBorders>
              <w:top w:val="nil"/>
              <w:left w:val="nil"/>
              <w:bottom w:val="nil"/>
              <w:right w:val="nil"/>
            </w:tcBorders>
            <w:shd w:val="clear" w:color="auto" w:fill="auto"/>
            <w:noWrap/>
            <w:vAlign w:val="bottom"/>
            <w:hideMark/>
          </w:tcPr>
          <w:p w14:paraId="24D3E0A3" w14:textId="7C3B75A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0.057</w:t>
            </w:r>
          </w:p>
        </w:tc>
        <w:tc>
          <w:tcPr>
            <w:tcW w:w="780" w:type="dxa"/>
            <w:tcBorders>
              <w:top w:val="nil"/>
              <w:left w:val="nil"/>
              <w:bottom w:val="nil"/>
              <w:right w:val="nil"/>
            </w:tcBorders>
            <w:shd w:val="clear" w:color="auto" w:fill="auto"/>
            <w:noWrap/>
            <w:vAlign w:val="bottom"/>
            <w:hideMark/>
          </w:tcPr>
          <w:p w14:paraId="6F5D8F86" w14:textId="5B64C02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-0.027</w:t>
            </w:r>
          </w:p>
        </w:tc>
        <w:tc>
          <w:tcPr>
            <w:tcW w:w="780" w:type="dxa"/>
            <w:tcBorders>
              <w:top w:val="nil"/>
              <w:left w:val="nil"/>
              <w:bottom w:val="nil"/>
              <w:right w:val="nil"/>
            </w:tcBorders>
            <w:shd w:val="clear" w:color="auto" w:fill="auto"/>
            <w:noWrap/>
            <w:vAlign w:val="bottom"/>
            <w:hideMark/>
          </w:tcPr>
          <w:p w14:paraId="7357FE5D" w14:textId="7AC51CF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0.142</w:t>
            </w:r>
          </w:p>
        </w:tc>
        <w:tc>
          <w:tcPr>
            <w:tcW w:w="520" w:type="dxa"/>
            <w:tcBorders>
              <w:top w:val="nil"/>
              <w:left w:val="nil"/>
              <w:bottom w:val="nil"/>
              <w:right w:val="nil"/>
            </w:tcBorders>
            <w:shd w:val="clear" w:color="auto" w:fill="auto"/>
            <w:noWrap/>
            <w:vAlign w:val="bottom"/>
            <w:hideMark/>
          </w:tcPr>
          <w:p w14:paraId="11C62B33"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740F47" w14:textId="0541C77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0.420</w:t>
            </w:r>
          </w:p>
        </w:tc>
        <w:tc>
          <w:tcPr>
            <w:tcW w:w="780" w:type="dxa"/>
            <w:tcBorders>
              <w:top w:val="nil"/>
              <w:left w:val="nil"/>
              <w:bottom w:val="nil"/>
              <w:right w:val="nil"/>
            </w:tcBorders>
            <w:shd w:val="clear" w:color="auto" w:fill="auto"/>
            <w:noWrap/>
            <w:vAlign w:val="bottom"/>
            <w:hideMark/>
          </w:tcPr>
          <w:p w14:paraId="517B0922" w14:textId="41B8E4A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0.142</w:t>
            </w:r>
          </w:p>
        </w:tc>
        <w:tc>
          <w:tcPr>
            <w:tcW w:w="780" w:type="dxa"/>
            <w:tcBorders>
              <w:top w:val="nil"/>
              <w:left w:val="nil"/>
              <w:bottom w:val="nil"/>
              <w:right w:val="nil"/>
            </w:tcBorders>
            <w:shd w:val="clear" w:color="auto" w:fill="auto"/>
            <w:noWrap/>
            <w:vAlign w:val="bottom"/>
            <w:hideMark/>
          </w:tcPr>
          <w:p w14:paraId="781A3E61" w14:textId="2D0068B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0.715</w:t>
            </w:r>
          </w:p>
        </w:tc>
        <w:tc>
          <w:tcPr>
            <w:tcW w:w="460" w:type="dxa"/>
            <w:tcBorders>
              <w:top w:val="nil"/>
              <w:left w:val="nil"/>
              <w:bottom w:val="nil"/>
              <w:right w:val="nil"/>
            </w:tcBorders>
            <w:shd w:val="clear" w:color="auto" w:fill="auto"/>
            <w:noWrap/>
            <w:vAlign w:val="bottom"/>
            <w:hideMark/>
          </w:tcPr>
          <w:p w14:paraId="21D8180F" w14:textId="1A279B81"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1FC4FF" w14:textId="4F7C407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0.413</w:t>
            </w:r>
          </w:p>
        </w:tc>
        <w:tc>
          <w:tcPr>
            <w:tcW w:w="780" w:type="dxa"/>
            <w:tcBorders>
              <w:top w:val="nil"/>
              <w:left w:val="nil"/>
              <w:bottom w:val="nil"/>
              <w:right w:val="nil"/>
            </w:tcBorders>
            <w:shd w:val="clear" w:color="auto" w:fill="auto"/>
            <w:noWrap/>
            <w:vAlign w:val="bottom"/>
            <w:hideMark/>
          </w:tcPr>
          <w:p w14:paraId="2FD56AC4" w14:textId="652BAC29"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0.184</w:t>
            </w:r>
          </w:p>
        </w:tc>
        <w:tc>
          <w:tcPr>
            <w:tcW w:w="780" w:type="dxa"/>
            <w:tcBorders>
              <w:top w:val="nil"/>
              <w:left w:val="nil"/>
              <w:bottom w:val="nil"/>
              <w:right w:val="nil"/>
            </w:tcBorders>
            <w:shd w:val="clear" w:color="auto" w:fill="auto"/>
            <w:noWrap/>
            <w:vAlign w:val="bottom"/>
            <w:hideMark/>
          </w:tcPr>
          <w:p w14:paraId="296DAC0F" w14:textId="4648361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0.660</w:t>
            </w:r>
          </w:p>
        </w:tc>
        <w:tc>
          <w:tcPr>
            <w:tcW w:w="316" w:type="dxa"/>
            <w:tcBorders>
              <w:top w:val="nil"/>
              <w:left w:val="nil"/>
              <w:bottom w:val="nil"/>
              <w:right w:val="nil"/>
            </w:tcBorders>
            <w:shd w:val="clear" w:color="auto" w:fill="auto"/>
            <w:noWrap/>
            <w:vAlign w:val="bottom"/>
            <w:hideMark/>
          </w:tcPr>
          <w:p w14:paraId="6F6E8088" w14:textId="4D38AB85"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C63B7D1" w14:textId="77777777" w:rsidTr="00B054B2">
        <w:trPr>
          <w:trHeight w:val="280"/>
        </w:trPr>
        <w:tc>
          <w:tcPr>
            <w:tcW w:w="280" w:type="dxa"/>
            <w:tcBorders>
              <w:top w:val="nil"/>
              <w:left w:val="nil"/>
              <w:bottom w:val="nil"/>
              <w:right w:val="nil"/>
            </w:tcBorders>
            <w:shd w:val="clear" w:color="auto" w:fill="auto"/>
            <w:noWrap/>
            <w:vAlign w:val="bottom"/>
            <w:hideMark/>
          </w:tcPr>
          <w:p w14:paraId="79E4D25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5A660DD3"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182D36BD" w14:textId="50F06D7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-0.520</w:t>
            </w:r>
          </w:p>
        </w:tc>
        <w:tc>
          <w:tcPr>
            <w:tcW w:w="780" w:type="dxa"/>
            <w:tcBorders>
              <w:top w:val="nil"/>
              <w:left w:val="nil"/>
              <w:bottom w:val="nil"/>
              <w:right w:val="nil"/>
            </w:tcBorders>
            <w:shd w:val="clear" w:color="auto" w:fill="auto"/>
            <w:noWrap/>
            <w:vAlign w:val="bottom"/>
            <w:hideMark/>
          </w:tcPr>
          <w:p w14:paraId="1999B765" w14:textId="69C2E34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-0.751</w:t>
            </w:r>
          </w:p>
        </w:tc>
        <w:tc>
          <w:tcPr>
            <w:tcW w:w="780" w:type="dxa"/>
            <w:tcBorders>
              <w:top w:val="nil"/>
              <w:left w:val="nil"/>
              <w:bottom w:val="nil"/>
              <w:right w:val="nil"/>
            </w:tcBorders>
            <w:shd w:val="clear" w:color="auto" w:fill="auto"/>
            <w:noWrap/>
            <w:vAlign w:val="bottom"/>
            <w:hideMark/>
          </w:tcPr>
          <w:p w14:paraId="391D6327" w14:textId="2EA7665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-0.271</w:t>
            </w:r>
          </w:p>
        </w:tc>
        <w:tc>
          <w:tcPr>
            <w:tcW w:w="520" w:type="dxa"/>
            <w:tcBorders>
              <w:top w:val="nil"/>
              <w:left w:val="nil"/>
              <w:bottom w:val="nil"/>
              <w:right w:val="nil"/>
            </w:tcBorders>
            <w:shd w:val="clear" w:color="auto" w:fill="auto"/>
            <w:noWrap/>
            <w:vAlign w:val="bottom"/>
            <w:hideMark/>
          </w:tcPr>
          <w:p w14:paraId="37719141" w14:textId="05A1488E"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ADE4C66" w14:textId="33DDE4E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0.536</w:t>
            </w:r>
          </w:p>
        </w:tc>
        <w:tc>
          <w:tcPr>
            <w:tcW w:w="780" w:type="dxa"/>
            <w:tcBorders>
              <w:top w:val="nil"/>
              <w:left w:val="nil"/>
              <w:bottom w:val="nil"/>
              <w:right w:val="nil"/>
            </w:tcBorders>
            <w:shd w:val="clear" w:color="auto" w:fill="auto"/>
            <w:noWrap/>
            <w:vAlign w:val="bottom"/>
            <w:hideMark/>
          </w:tcPr>
          <w:p w14:paraId="5D259A1A" w14:textId="2A230B3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0.034</w:t>
            </w:r>
          </w:p>
        </w:tc>
        <w:tc>
          <w:tcPr>
            <w:tcW w:w="780" w:type="dxa"/>
            <w:tcBorders>
              <w:top w:val="nil"/>
              <w:left w:val="nil"/>
              <w:bottom w:val="nil"/>
              <w:right w:val="nil"/>
            </w:tcBorders>
            <w:shd w:val="clear" w:color="auto" w:fill="auto"/>
            <w:noWrap/>
            <w:vAlign w:val="bottom"/>
            <w:hideMark/>
          </w:tcPr>
          <w:p w14:paraId="0695C85E" w14:textId="610A278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1.043</w:t>
            </w:r>
          </w:p>
        </w:tc>
        <w:tc>
          <w:tcPr>
            <w:tcW w:w="460" w:type="dxa"/>
            <w:tcBorders>
              <w:top w:val="nil"/>
              <w:left w:val="nil"/>
              <w:bottom w:val="nil"/>
              <w:right w:val="nil"/>
            </w:tcBorders>
            <w:shd w:val="clear" w:color="auto" w:fill="auto"/>
            <w:noWrap/>
            <w:vAlign w:val="bottom"/>
            <w:hideMark/>
          </w:tcPr>
          <w:p w14:paraId="3B34675C"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46E0A83" w14:textId="37FD29D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0.385</w:t>
            </w:r>
          </w:p>
        </w:tc>
        <w:tc>
          <w:tcPr>
            <w:tcW w:w="780" w:type="dxa"/>
            <w:tcBorders>
              <w:top w:val="nil"/>
              <w:left w:val="nil"/>
              <w:bottom w:val="nil"/>
              <w:right w:val="nil"/>
            </w:tcBorders>
            <w:shd w:val="clear" w:color="auto" w:fill="auto"/>
            <w:noWrap/>
            <w:vAlign w:val="bottom"/>
            <w:hideMark/>
          </w:tcPr>
          <w:p w14:paraId="6C96387A" w14:textId="09B3EA5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-0.074</w:t>
            </w:r>
          </w:p>
        </w:tc>
        <w:tc>
          <w:tcPr>
            <w:tcW w:w="780" w:type="dxa"/>
            <w:tcBorders>
              <w:top w:val="nil"/>
              <w:left w:val="nil"/>
              <w:bottom w:val="nil"/>
              <w:right w:val="nil"/>
            </w:tcBorders>
            <w:shd w:val="clear" w:color="auto" w:fill="auto"/>
            <w:noWrap/>
            <w:vAlign w:val="bottom"/>
            <w:hideMark/>
          </w:tcPr>
          <w:p w14:paraId="5A0187F2" w14:textId="52F15B7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0.843</w:t>
            </w:r>
          </w:p>
        </w:tc>
        <w:tc>
          <w:tcPr>
            <w:tcW w:w="316" w:type="dxa"/>
            <w:tcBorders>
              <w:top w:val="nil"/>
              <w:left w:val="nil"/>
              <w:bottom w:val="nil"/>
              <w:right w:val="nil"/>
            </w:tcBorders>
            <w:shd w:val="clear" w:color="auto" w:fill="auto"/>
            <w:noWrap/>
            <w:vAlign w:val="bottom"/>
            <w:hideMark/>
          </w:tcPr>
          <w:p w14:paraId="07C930D9"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71769B92" w14:textId="77777777" w:rsidTr="00B054B2">
        <w:trPr>
          <w:trHeight w:val="280"/>
        </w:trPr>
        <w:tc>
          <w:tcPr>
            <w:tcW w:w="280" w:type="dxa"/>
            <w:tcBorders>
              <w:top w:val="nil"/>
              <w:left w:val="nil"/>
              <w:bottom w:val="nil"/>
              <w:right w:val="nil"/>
            </w:tcBorders>
            <w:shd w:val="clear" w:color="auto" w:fill="auto"/>
            <w:noWrap/>
            <w:vAlign w:val="bottom"/>
            <w:hideMark/>
          </w:tcPr>
          <w:p w14:paraId="288FB59A"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C36A545"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r w:rsidRPr="00B054B2">
              <w:rPr>
                <w:rFonts w:ascii="Times New Roman" w:eastAsia="Times New Roman" w:hAnsi="Times New Roman" w:cs="Times New Roman"/>
                <w:color w:val="000000"/>
                <w:sz w:val="20"/>
                <w:szCs w:val="20"/>
                <w:vertAlign w:val="superscript"/>
              </w:rPr>
              <w:t>2</w:t>
            </w:r>
          </w:p>
        </w:tc>
        <w:tc>
          <w:tcPr>
            <w:tcW w:w="780" w:type="dxa"/>
            <w:tcBorders>
              <w:top w:val="nil"/>
              <w:left w:val="nil"/>
              <w:bottom w:val="nil"/>
              <w:right w:val="nil"/>
            </w:tcBorders>
            <w:shd w:val="clear" w:color="auto" w:fill="auto"/>
            <w:noWrap/>
            <w:vAlign w:val="bottom"/>
            <w:hideMark/>
          </w:tcPr>
          <w:p w14:paraId="476F171E" w14:textId="73E74CE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0.172</w:t>
            </w:r>
          </w:p>
        </w:tc>
        <w:tc>
          <w:tcPr>
            <w:tcW w:w="780" w:type="dxa"/>
            <w:tcBorders>
              <w:top w:val="nil"/>
              <w:left w:val="nil"/>
              <w:bottom w:val="nil"/>
              <w:right w:val="nil"/>
            </w:tcBorders>
            <w:shd w:val="clear" w:color="auto" w:fill="auto"/>
            <w:noWrap/>
            <w:vAlign w:val="bottom"/>
            <w:hideMark/>
          </w:tcPr>
          <w:p w14:paraId="0BD6A594" w14:textId="7D309D9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0.047</w:t>
            </w:r>
          </w:p>
        </w:tc>
        <w:tc>
          <w:tcPr>
            <w:tcW w:w="780" w:type="dxa"/>
            <w:tcBorders>
              <w:top w:val="nil"/>
              <w:left w:val="nil"/>
              <w:bottom w:val="nil"/>
              <w:right w:val="nil"/>
            </w:tcBorders>
            <w:shd w:val="clear" w:color="auto" w:fill="auto"/>
            <w:noWrap/>
            <w:vAlign w:val="bottom"/>
            <w:hideMark/>
          </w:tcPr>
          <w:p w14:paraId="449AE3C6" w14:textId="09EB1B7E"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0.297</w:t>
            </w:r>
          </w:p>
        </w:tc>
        <w:tc>
          <w:tcPr>
            <w:tcW w:w="520" w:type="dxa"/>
            <w:tcBorders>
              <w:top w:val="nil"/>
              <w:left w:val="nil"/>
              <w:bottom w:val="nil"/>
              <w:right w:val="nil"/>
            </w:tcBorders>
            <w:shd w:val="clear" w:color="auto" w:fill="auto"/>
            <w:noWrap/>
            <w:vAlign w:val="bottom"/>
            <w:hideMark/>
          </w:tcPr>
          <w:p w14:paraId="052107F0" w14:textId="17691D5F"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3A2FF8" w14:textId="2E328A9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-0.210</w:t>
            </w:r>
          </w:p>
        </w:tc>
        <w:tc>
          <w:tcPr>
            <w:tcW w:w="780" w:type="dxa"/>
            <w:tcBorders>
              <w:top w:val="nil"/>
              <w:left w:val="nil"/>
              <w:bottom w:val="nil"/>
              <w:right w:val="nil"/>
            </w:tcBorders>
            <w:shd w:val="clear" w:color="auto" w:fill="auto"/>
            <w:noWrap/>
            <w:vAlign w:val="bottom"/>
            <w:hideMark/>
          </w:tcPr>
          <w:p w14:paraId="564F1642" w14:textId="63BADC2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-0.542</w:t>
            </w:r>
          </w:p>
        </w:tc>
        <w:tc>
          <w:tcPr>
            <w:tcW w:w="780" w:type="dxa"/>
            <w:tcBorders>
              <w:top w:val="nil"/>
              <w:left w:val="nil"/>
              <w:bottom w:val="nil"/>
              <w:right w:val="nil"/>
            </w:tcBorders>
            <w:shd w:val="clear" w:color="auto" w:fill="auto"/>
            <w:noWrap/>
            <w:vAlign w:val="bottom"/>
            <w:hideMark/>
          </w:tcPr>
          <w:p w14:paraId="3315C1A9" w14:textId="2581E70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0.119</w:t>
            </w:r>
          </w:p>
        </w:tc>
        <w:tc>
          <w:tcPr>
            <w:tcW w:w="460" w:type="dxa"/>
            <w:tcBorders>
              <w:top w:val="nil"/>
              <w:left w:val="nil"/>
              <w:bottom w:val="nil"/>
              <w:right w:val="nil"/>
            </w:tcBorders>
            <w:shd w:val="clear" w:color="auto" w:fill="auto"/>
            <w:noWrap/>
            <w:vAlign w:val="bottom"/>
            <w:hideMark/>
          </w:tcPr>
          <w:p w14:paraId="64B34882"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CF19471" w14:textId="1F9DA18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-0.202</w:t>
            </w:r>
          </w:p>
        </w:tc>
        <w:tc>
          <w:tcPr>
            <w:tcW w:w="780" w:type="dxa"/>
            <w:tcBorders>
              <w:top w:val="nil"/>
              <w:left w:val="nil"/>
              <w:bottom w:val="nil"/>
              <w:right w:val="nil"/>
            </w:tcBorders>
            <w:shd w:val="clear" w:color="auto" w:fill="auto"/>
            <w:noWrap/>
            <w:vAlign w:val="bottom"/>
            <w:hideMark/>
          </w:tcPr>
          <w:p w14:paraId="6AD89E7F" w14:textId="59264BF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-0.494</w:t>
            </w:r>
          </w:p>
        </w:tc>
        <w:tc>
          <w:tcPr>
            <w:tcW w:w="780" w:type="dxa"/>
            <w:tcBorders>
              <w:top w:val="nil"/>
              <w:left w:val="nil"/>
              <w:bottom w:val="nil"/>
              <w:right w:val="nil"/>
            </w:tcBorders>
            <w:shd w:val="clear" w:color="auto" w:fill="auto"/>
            <w:noWrap/>
            <w:vAlign w:val="bottom"/>
            <w:hideMark/>
          </w:tcPr>
          <w:p w14:paraId="13455A1D" w14:textId="2D3E9DC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0.095</w:t>
            </w:r>
          </w:p>
        </w:tc>
        <w:tc>
          <w:tcPr>
            <w:tcW w:w="316" w:type="dxa"/>
            <w:tcBorders>
              <w:top w:val="nil"/>
              <w:left w:val="nil"/>
              <w:bottom w:val="nil"/>
              <w:right w:val="nil"/>
            </w:tcBorders>
            <w:shd w:val="clear" w:color="auto" w:fill="auto"/>
            <w:noWrap/>
            <w:vAlign w:val="bottom"/>
            <w:hideMark/>
          </w:tcPr>
          <w:p w14:paraId="669EB445" w14:textId="77777777"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48AD5373" w14:textId="77777777" w:rsidTr="00B054B2">
        <w:trPr>
          <w:trHeight w:val="280"/>
        </w:trPr>
        <w:tc>
          <w:tcPr>
            <w:tcW w:w="280" w:type="dxa"/>
            <w:tcBorders>
              <w:top w:val="nil"/>
              <w:left w:val="nil"/>
              <w:right w:val="nil"/>
            </w:tcBorders>
            <w:shd w:val="clear" w:color="auto" w:fill="auto"/>
            <w:noWrap/>
            <w:vAlign w:val="bottom"/>
            <w:hideMark/>
          </w:tcPr>
          <w:p w14:paraId="7C6647E8"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right w:val="nil"/>
            </w:tcBorders>
            <w:shd w:val="clear" w:color="auto" w:fill="auto"/>
            <w:noWrap/>
            <w:vAlign w:val="bottom"/>
            <w:hideMark/>
          </w:tcPr>
          <w:p w14:paraId="7AE178ED" w14:textId="77777777" w:rsidR="00B054B2" w:rsidRPr="002909C2" w:rsidRDefault="00B054B2" w:rsidP="00B054B2">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Rel. Humidity</w:t>
            </w:r>
          </w:p>
        </w:tc>
        <w:tc>
          <w:tcPr>
            <w:tcW w:w="780" w:type="dxa"/>
            <w:tcBorders>
              <w:top w:val="nil"/>
              <w:left w:val="nil"/>
              <w:right w:val="nil"/>
            </w:tcBorders>
            <w:shd w:val="clear" w:color="auto" w:fill="auto"/>
            <w:noWrap/>
            <w:vAlign w:val="bottom"/>
            <w:hideMark/>
          </w:tcPr>
          <w:p w14:paraId="36E920CC" w14:textId="255A7243"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0.109</w:t>
            </w:r>
          </w:p>
        </w:tc>
        <w:tc>
          <w:tcPr>
            <w:tcW w:w="780" w:type="dxa"/>
            <w:tcBorders>
              <w:top w:val="nil"/>
              <w:left w:val="nil"/>
              <w:right w:val="nil"/>
            </w:tcBorders>
            <w:shd w:val="clear" w:color="auto" w:fill="auto"/>
            <w:noWrap/>
            <w:vAlign w:val="bottom"/>
            <w:hideMark/>
          </w:tcPr>
          <w:p w14:paraId="289BFFF6" w14:textId="7EC37F64"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-0.004</w:t>
            </w:r>
          </w:p>
        </w:tc>
        <w:tc>
          <w:tcPr>
            <w:tcW w:w="780" w:type="dxa"/>
            <w:tcBorders>
              <w:top w:val="nil"/>
              <w:left w:val="nil"/>
              <w:right w:val="nil"/>
            </w:tcBorders>
            <w:shd w:val="clear" w:color="auto" w:fill="auto"/>
            <w:noWrap/>
            <w:vAlign w:val="bottom"/>
            <w:hideMark/>
          </w:tcPr>
          <w:p w14:paraId="03B74FA5" w14:textId="37B0A4D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0.220</w:t>
            </w:r>
          </w:p>
        </w:tc>
        <w:tc>
          <w:tcPr>
            <w:tcW w:w="520" w:type="dxa"/>
            <w:tcBorders>
              <w:top w:val="nil"/>
              <w:left w:val="nil"/>
              <w:right w:val="nil"/>
            </w:tcBorders>
            <w:shd w:val="clear" w:color="auto" w:fill="auto"/>
            <w:noWrap/>
            <w:vAlign w:val="bottom"/>
            <w:hideMark/>
          </w:tcPr>
          <w:p w14:paraId="2A77272A" w14:textId="36987850"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38262EE8" w14:textId="2F8E140A"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0.930</w:t>
            </w:r>
          </w:p>
        </w:tc>
        <w:tc>
          <w:tcPr>
            <w:tcW w:w="780" w:type="dxa"/>
            <w:tcBorders>
              <w:top w:val="nil"/>
              <w:left w:val="nil"/>
              <w:right w:val="nil"/>
            </w:tcBorders>
            <w:shd w:val="clear" w:color="auto" w:fill="auto"/>
            <w:noWrap/>
            <w:vAlign w:val="bottom"/>
            <w:hideMark/>
          </w:tcPr>
          <w:p w14:paraId="2BE23A0C" w14:textId="3428674F"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0.476</w:t>
            </w:r>
          </w:p>
        </w:tc>
        <w:tc>
          <w:tcPr>
            <w:tcW w:w="780" w:type="dxa"/>
            <w:tcBorders>
              <w:top w:val="nil"/>
              <w:left w:val="nil"/>
              <w:right w:val="nil"/>
            </w:tcBorders>
            <w:shd w:val="clear" w:color="auto" w:fill="auto"/>
            <w:noWrap/>
            <w:vAlign w:val="bottom"/>
            <w:hideMark/>
          </w:tcPr>
          <w:p w14:paraId="20D9A7F1" w14:textId="3AC1740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1.440</w:t>
            </w:r>
          </w:p>
        </w:tc>
        <w:tc>
          <w:tcPr>
            <w:tcW w:w="460" w:type="dxa"/>
            <w:tcBorders>
              <w:top w:val="nil"/>
              <w:left w:val="nil"/>
              <w:right w:val="nil"/>
            </w:tcBorders>
            <w:shd w:val="clear" w:color="auto" w:fill="auto"/>
            <w:noWrap/>
            <w:vAlign w:val="bottom"/>
            <w:hideMark/>
          </w:tcPr>
          <w:p w14:paraId="590C8A43" w14:textId="7C856EB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512111A4" w14:textId="13CA48FB"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0.684</w:t>
            </w:r>
          </w:p>
        </w:tc>
        <w:tc>
          <w:tcPr>
            <w:tcW w:w="780" w:type="dxa"/>
            <w:tcBorders>
              <w:top w:val="nil"/>
              <w:left w:val="nil"/>
              <w:right w:val="nil"/>
            </w:tcBorders>
            <w:shd w:val="clear" w:color="auto" w:fill="auto"/>
            <w:noWrap/>
            <w:vAlign w:val="bottom"/>
            <w:hideMark/>
          </w:tcPr>
          <w:p w14:paraId="7CAEB098" w14:textId="11249095"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0.346</w:t>
            </w:r>
          </w:p>
        </w:tc>
        <w:tc>
          <w:tcPr>
            <w:tcW w:w="780" w:type="dxa"/>
            <w:tcBorders>
              <w:top w:val="nil"/>
              <w:left w:val="nil"/>
              <w:right w:val="nil"/>
            </w:tcBorders>
            <w:shd w:val="clear" w:color="auto" w:fill="auto"/>
            <w:noWrap/>
            <w:vAlign w:val="bottom"/>
            <w:hideMark/>
          </w:tcPr>
          <w:p w14:paraId="54B9A643" w14:textId="0E2064A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1.050</w:t>
            </w:r>
          </w:p>
        </w:tc>
        <w:tc>
          <w:tcPr>
            <w:tcW w:w="316" w:type="dxa"/>
            <w:tcBorders>
              <w:top w:val="nil"/>
              <w:left w:val="nil"/>
              <w:right w:val="nil"/>
            </w:tcBorders>
            <w:shd w:val="clear" w:color="auto" w:fill="auto"/>
            <w:noWrap/>
            <w:vAlign w:val="bottom"/>
            <w:hideMark/>
          </w:tcPr>
          <w:p w14:paraId="712C39AB" w14:textId="1218F013" w:rsidR="00B054B2" w:rsidRPr="002909C2" w:rsidRDefault="00B054B2" w:rsidP="00B054B2">
            <w:pPr>
              <w:rPr>
                <w:rFonts w:ascii="Times New Roman" w:eastAsia="Times New Roman" w:hAnsi="Times New Roman" w:cs="Times New Roman"/>
                <w:color w:val="000000"/>
                <w:sz w:val="20"/>
                <w:szCs w:val="20"/>
              </w:rPr>
            </w:pPr>
          </w:p>
        </w:tc>
      </w:tr>
      <w:tr w:rsidR="00B054B2" w:rsidRPr="002909C2" w14:paraId="5D77EFF3" w14:textId="77777777" w:rsidTr="00B054B2">
        <w:trPr>
          <w:trHeight w:val="280"/>
        </w:trPr>
        <w:tc>
          <w:tcPr>
            <w:tcW w:w="280" w:type="dxa"/>
            <w:tcBorders>
              <w:top w:val="nil"/>
              <w:left w:val="nil"/>
              <w:bottom w:val="single" w:sz="4" w:space="0" w:color="auto"/>
              <w:right w:val="nil"/>
            </w:tcBorders>
            <w:shd w:val="clear" w:color="auto" w:fill="auto"/>
            <w:noWrap/>
            <w:vAlign w:val="bottom"/>
            <w:hideMark/>
          </w:tcPr>
          <w:p w14:paraId="3C674635" w14:textId="77777777" w:rsidR="00B054B2" w:rsidRPr="002909C2" w:rsidRDefault="00B054B2" w:rsidP="00B054B2">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60FD3A84" w14:textId="77777777" w:rsidR="00B054B2" w:rsidRPr="002909C2" w:rsidRDefault="00B054B2" w:rsidP="00B054B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Random Obs.</w:t>
            </w:r>
            <w:r w:rsidRPr="002909C2">
              <w:rPr>
                <w:rFonts w:ascii="Times New Roman" w:eastAsia="Times New Roman" w:hAnsi="Times New Roman" w:cs="Times New Roman"/>
                <w:color w:val="000000"/>
                <w:sz w:val="20"/>
                <w:szCs w:val="20"/>
              </w:rPr>
              <w:t xml:space="preserve"> </w:t>
            </w:r>
            <w:proofErr w:type="gramStart"/>
            <w:r w:rsidRPr="002909C2">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td .</w:t>
            </w:r>
            <w:proofErr w:type="gramEnd"/>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single" w:sz="4" w:space="0" w:color="auto"/>
              <w:right w:val="nil"/>
            </w:tcBorders>
            <w:shd w:val="clear" w:color="auto" w:fill="auto"/>
            <w:noWrap/>
            <w:vAlign w:val="bottom"/>
            <w:hideMark/>
          </w:tcPr>
          <w:p w14:paraId="6DBABCEE" w14:textId="2CAC8620"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0.759</w:t>
            </w:r>
          </w:p>
        </w:tc>
        <w:tc>
          <w:tcPr>
            <w:tcW w:w="780" w:type="dxa"/>
            <w:tcBorders>
              <w:top w:val="nil"/>
              <w:left w:val="nil"/>
              <w:bottom w:val="single" w:sz="4" w:space="0" w:color="auto"/>
              <w:right w:val="nil"/>
            </w:tcBorders>
            <w:shd w:val="clear" w:color="auto" w:fill="auto"/>
            <w:noWrap/>
            <w:vAlign w:val="bottom"/>
            <w:hideMark/>
          </w:tcPr>
          <w:p w14:paraId="2FEEF4A4" w14:textId="7B8E2C38"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0.636</w:t>
            </w:r>
          </w:p>
        </w:tc>
        <w:tc>
          <w:tcPr>
            <w:tcW w:w="780" w:type="dxa"/>
            <w:tcBorders>
              <w:top w:val="nil"/>
              <w:left w:val="nil"/>
              <w:bottom w:val="single" w:sz="4" w:space="0" w:color="auto"/>
              <w:right w:val="nil"/>
            </w:tcBorders>
            <w:shd w:val="clear" w:color="auto" w:fill="auto"/>
            <w:noWrap/>
            <w:vAlign w:val="bottom"/>
            <w:hideMark/>
          </w:tcPr>
          <w:p w14:paraId="7D2C0CEB" w14:textId="6985C781"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0.927</w:t>
            </w:r>
          </w:p>
        </w:tc>
        <w:tc>
          <w:tcPr>
            <w:tcW w:w="520" w:type="dxa"/>
            <w:tcBorders>
              <w:top w:val="nil"/>
              <w:left w:val="nil"/>
              <w:bottom w:val="single" w:sz="4" w:space="0" w:color="auto"/>
              <w:right w:val="nil"/>
            </w:tcBorders>
            <w:shd w:val="clear" w:color="auto" w:fill="auto"/>
            <w:noWrap/>
            <w:vAlign w:val="bottom"/>
            <w:hideMark/>
          </w:tcPr>
          <w:p w14:paraId="1DF88F4E"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639E6798" w14:textId="21E55AE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1.818</w:t>
            </w:r>
          </w:p>
        </w:tc>
        <w:tc>
          <w:tcPr>
            <w:tcW w:w="780" w:type="dxa"/>
            <w:tcBorders>
              <w:top w:val="nil"/>
              <w:left w:val="nil"/>
              <w:bottom w:val="single" w:sz="4" w:space="0" w:color="auto"/>
              <w:right w:val="nil"/>
            </w:tcBorders>
            <w:shd w:val="clear" w:color="auto" w:fill="auto"/>
            <w:noWrap/>
            <w:vAlign w:val="bottom"/>
            <w:hideMark/>
          </w:tcPr>
          <w:p w14:paraId="4EF91E44" w14:textId="183F86B6"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1.412</w:t>
            </w:r>
          </w:p>
        </w:tc>
        <w:tc>
          <w:tcPr>
            <w:tcW w:w="780" w:type="dxa"/>
            <w:tcBorders>
              <w:top w:val="nil"/>
              <w:left w:val="nil"/>
              <w:bottom w:val="single" w:sz="4" w:space="0" w:color="auto"/>
              <w:right w:val="nil"/>
            </w:tcBorders>
            <w:shd w:val="clear" w:color="auto" w:fill="auto"/>
            <w:noWrap/>
            <w:vAlign w:val="bottom"/>
            <w:hideMark/>
          </w:tcPr>
          <w:p w14:paraId="460AEDB2" w14:textId="52253B9D"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2.306</w:t>
            </w:r>
          </w:p>
        </w:tc>
        <w:tc>
          <w:tcPr>
            <w:tcW w:w="460" w:type="dxa"/>
            <w:tcBorders>
              <w:top w:val="nil"/>
              <w:left w:val="nil"/>
              <w:bottom w:val="single" w:sz="4" w:space="0" w:color="auto"/>
              <w:right w:val="nil"/>
            </w:tcBorders>
            <w:shd w:val="clear" w:color="auto" w:fill="auto"/>
            <w:noWrap/>
            <w:vAlign w:val="bottom"/>
            <w:hideMark/>
          </w:tcPr>
          <w:p w14:paraId="2C4D9B15" w14:textId="77777777" w:rsidR="00B054B2" w:rsidRPr="00B054B2" w:rsidRDefault="00B054B2" w:rsidP="00B054B2">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3843512B" w14:textId="34B5AD47"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1.761</w:t>
            </w:r>
          </w:p>
        </w:tc>
        <w:tc>
          <w:tcPr>
            <w:tcW w:w="780" w:type="dxa"/>
            <w:tcBorders>
              <w:top w:val="nil"/>
              <w:left w:val="nil"/>
              <w:bottom w:val="single" w:sz="4" w:space="0" w:color="auto"/>
              <w:right w:val="nil"/>
            </w:tcBorders>
            <w:shd w:val="clear" w:color="auto" w:fill="auto"/>
            <w:noWrap/>
            <w:vAlign w:val="bottom"/>
            <w:hideMark/>
          </w:tcPr>
          <w:p w14:paraId="098D9E9D" w14:textId="057C97D2"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1.379</w:t>
            </w:r>
          </w:p>
        </w:tc>
        <w:tc>
          <w:tcPr>
            <w:tcW w:w="780" w:type="dxa"/>
            <w:tcBorders>
              <w:top w:val="nil"/>
              <w:left w:val="nil"/>
              <w:bottom w:val="single" w:sz="4" w:space="0" w:color="auto"/>
              <w:right w:val="nil"/>
            </w:tcBorders>
            <w:shd w:val="clear" w:color="auto" w:fill="auto"/>
            <w:noWrap/>
            <w:vAlign w:val="bottom"/>
            <w:hideMark/>
          </w:tcPr>
          <w:p w14:paraId="190AA529" w14:textId="7C415ABC" w:rsidR="00B054B2" w:rsidRPr="00B054B2" w:rsidRDefault="00B054B2" w:rsidP="00B054B2">
            <w:pPr>
              <w:jc w:val="right"/>
              <w:rPr>
                <w:rFonts w:ascii="Times New Roman" w:eastAsia="Times New Roman" w:hAnsi="Times New Roman" w:cs="Times New Roman"/>
                <w:color w:val="000000"/>
                <w:sz w:val="20"/>
                <w:szCs w:val="20"/>
              </w:rPr>
            </w:pPr>
            <w:r w:rsidRPr="00B054B2">
              <w:rPr>
                <w:rFonts w:ascii="Times New Roman" w:hAnsi="Times New Roman" w:cs="Times New Roman"/>
                <w:color w:val="000000"/>
                <w:sz w:val="20"/>
                <w:szCs w:val="20"/>
              </w:rPr>
              <w:t>2.204</w:t>
            </w:r>
          </w:p>
        </w:tc>
        <w:tc>
          <w:tcPr>
            <w:tcW w:w="316" w:type="dxa"/>
            <w:tcBorders>
              <w:top w:val="nil"/>
              <w:left w:val="nil"/>
              <w:bottom w:val="single" w:sz="4" w:space="0" w:color="auto"/>
              <w:right w:val="nil"/>
            </w:tcBorders>
            <w:shd w:val="clear" w:color="auto" w:fill="auto"/>
            <w:noWrap/>
            <w:vAlign w:val="bottom"/>
            <w:hideMark/>
          </w:tcPr>
          <w:p w14:paraId="486ECB3E" w14:textId="77777777" w:rsidR="00B054B2" w:rsidRPr="002909C2" w:rsidRDefault="00B054B2" w:rsidP="00B054B2">
            <w:pPr>
              <w:rPr>
                <w:rFonts w:ascii="Times New Roman" w:eastAsia="Times New Roman" w:hAnsi="Times New Roman" w:cs="Times New Roman"/>
                <w:color w:val="000000"/>
                <w:sz w:val="20"/>
                <w:szCs w:val="20"/>
              </w:rPr>
            </w:pPr>
          </w:p>
        </w:tc>
      </w:tr>
    </w:tbl>
    <w:p w14:paraId="7AF3DA09" w14:textId="77777777" w:rsidR="00AE4E7D" w:rsidRPr="007A0142" w:rsidRDefault="00AE4E7D" w:rsidP="00AE4E7D">
      <w:pPr>
        <w:spacing w:line="480" w:lineRule="auto"/>
        <w:rPr>
          <w:rFonts w:ascii="Times New Roman" w:hAnsi="Times New Roman" w:cs="Times New Roman"/>
        </w:rPr>
      </w:pPr>
    </w:p>
    <w:p w14:paraId="18C4E840" w14:textId="77777777" w:rsidR="00AE4E7D" w:rsidRDefault="00AE4E7D" w:rsidP="00F74ADD">
      <w:pPr>
        <w:spacing w:line="480" w:lineRule="auto"/>
        <w:rPr>
          <w:rFonts w:ascii="Times New Roman" w:hAnsi="Times New Roman" w:cs="Times New Roman"/>
          <w:b/>
        </w:rPr>
      </w:pPr>
    </w:p>
    <w:p w14:paraId="44477F59" w14:textId="77777777" w:rsidR="00AE4E7D" w:rsidRPr="007A0142" w:rsidRDefault="00AE4E7D" w:rsidP="00F74ADD">
      <w:pPr>
        <w:spacing w:line="480" w:lineRule="auto"/>
        <w:rPr>
          <w:rFonts w:ascii="Times New Roman" w:hAnsi="Times New Roman" w:cs="Times New Roman"/>
          <w:b/>
        </w:rPr>
      </w:pPr>
    </w:p>
    <w:p w14:paraId="1AD04EC4" w14:textId="127438E0" w:rsidR="00F74ADD" w:rsidRDefault="00F74ADD" w:rsidP="00F74ADD">
      <w:pPr>
        <w:spacing w:line="480" w:lineRule="auto"/>
        <w:rPr>
          <w:rFonts w:ascii="Times New Roman" w:hAnsi="Times New Roman" w:cs="Times New Roman"/>
          <w:b/>
        </w:rPr>
      </w:pPr>
      <w:r w:rsidRPr="007A0142">
        <w:rPr>
          <w:rFonts w:ascii="Times New Roman" w:hAnsi="Times New Roman" w:cs="Times New Roman"/>
          <w:b/>
        </w:rPr>
        <w:t>Figures</w:t>
      </w:r>
    </w:p>
    <w:p w14:paraId="0FB6B26F" w14:textId="50CA5AB3" w:rsidR="00546475" w:rsidRDefault="00546475" w:rsidP="00F74ADD">
      <w:pPr>
        <w:spacing w:line="480" w:lineRule="auto"/>
        <w:rPr>
          <w:rFonts w:ascii="Times New Roman" w:hAnsi="Times New Roman" w:cs="Times New Roman"/>
          <w:b/>
        </w:rPr>
      </w:pPr>
    </w:p>
    <w:p w14:paraId="04A32433" w14:textId="22A056AA" w:rsidR="00546475" w:rsidRDefault="006758DF" w:rsidP="00F74ADD">
      <w:pPr>
        <w:spacing w:line="480" w:lineRule="auto"/>
        <w:rPr>
          <w:rFonts w:ascii="Times New Roman" w:hAnsi="Times New Roman" w:cs="Times New Roman"/>
          <w:b/>
        </w:rPr>
      </w:pPr>
      <w:r>
        <w:rPr>
          <w:rFonts w:ascii="Times New Roman" w:hAnsi="Times New Roman" w:cs="Times New Roman"/>
          <w:b/>
        </w:rPr>
        <w:t>Abundance</w:t>
      </w:r>
    </w:p>
    <w:p w14:paraId="7C298A40" w14:textId="731F2715" w:rsidR="006758DF" w:rsidRDefault="006758DF" w:rsidP="00F74ADD">
      <w:pPr>
        <w:spacing w:line="480" w:lineRule="auto"/>
        <w:rPr>
          <w:rFonts w:ascii="Times New Roman" w:hAnsi="Times New Roman" w:cs="Times New Roman"/>
          <w:b/>
          <w:noProof/>
        </w:rPr>
      </w:pPr>
    </w:p>
    <w:p w14:paraId="0D2B4898" w14:textId="736E921F" w:rsidR="009B4BD0" w:rsidRDefault="009B4BD0" w:rsidP="00F74ADD">
      <w:pPr>
        <w:spacing w:line="480" w:lineRule="auto"/>
        <w:rPr>
          <w:rFonts w:ascii="Times New Roman" w:hAnsi="Times New Roman" w:cs="Times New Roman"/>
          <w:b/>
          <w:noProof/>
        </w:rPr>
      </w:pPr>
    </w:p>
    <w:p w14:paraId="0D619E63" w14:textId="097C8C73" w:rsidR="009B4BD0" w:rsidRDefault="009B4BD0" w:rsidP="00F74ADD">
      <w:pPr>
        <w:spacing w:line="480" w:lineRule="auto"/>
        <w:rPr>
          <w:rFonts w:ascii="Times New Roman" w:hAnsi="Times New Roman" w:cs="Times New Roman"/>
          <w:b/>
          <w:noProof/>
        </w:rPr>
      </w:pPr>
      <w:r>
        <w:rPr>
          <w:rFonts w:ascii="Times New Roman" w:hAnsi="Times New Roman" w:cs="Times New Roman"/>
          <w:b/>
          <w:noProof/>
        </w:rPr>
        <w:lastRenderedPageBreak/>
        <w:drawing>
          <wp:inline distT="0" distB="0" distL="0" distR="0" wp14:anchorId="0A24CCE8" wp14:editId="5B533981">
            <wp:extent cx="73152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undance_pjor.pdf"/>
                    <pic:cNvPicPr/>
                  </pic:nvPicPr>
                  <pic:blipFill>
                    <a:blip r:embed="rId17"/>
                    <a:stretch>
                      <a:fillRect/>
                    </a:stretch>
                  </pic:blipFill>
                  <pic:spPr>
                    <a:xfrm>
                      <a:off x="0" y="0"/>
                      <a:ext cx="7315200" cy="5486400"/>
                    </a:xfrm>
                    <a:prstGeom prst="rect">
                      <a:avLst/>
                    </a:prstGeom>
                  </pic:spPr>
                </pic:pic>
              </a:graphicData>
            </a:graphic>
          </wp:inline>
        </w:drawing>
      </w:r>
    </w:p>
    <w:p w14:paraId="3AE6E5FB" w14:textId="7189FCD0" w:rsidR="009B4BD0" w:rsidRDefault="009B4BD0" w:rsidP="00F74ADD">
      <w:pPr>
        <w:spacing w:line="480" w:lineRule="auto"/>
        <w:rPr>
          <w:rFonts w:ascii="Times New Roman" w:hAnsi="Times New Roman" w:cs="Times New Roman"/>
          <w:b/>
          <w:noProof/>
        </w:rPr>
      </w:pPr>
    </w:p>
    <w:p w14:paraId="55B4A230" w14:textId="522CB412" w:rsidR="009B4BD0" w:rsidRDefault="009B4BD0" w:rsidP="00F74ADD">
      <w:pPr>
        <w:spacing w:line="480" w:lineRule="auto"/>
        <w:rPr>
          <w:rFonts w:ascii="Times New Roman" w:hAnsi="Times New Roman" w:cs="Times New Roman"/>
          <w:b/>
          <w:noProof/>
        </w:rPr>
      </w:pPr>
    </w:p>
    <w:p w14:paraId="713DB472" w14:textId="44F10F7D" w:rsidR="007740EE" w:rsidRDefault="006758DF" w:rsidP="00F74ADD">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15EEF9F3" wp14:editId="6EEC04F4">
            <wp:extent cx="73152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undance_dwri.pdf"/>
                    <pic:cNvPicPr/>
                  </pic:nvPicPr>
                  <pic:blipFill>
                    <a:blip r:embed="rId18"/>
                    <a:stretch>
                      <a:fillRect/>
                    </a:stretch>
                  </pic:blipFill>
                  <pic:spPr>
                    <a:xfrm>
                      <a:off x="0" y="0"/>
                      <a:ext cx="7315200" cy="5486400"/>
                    </a:xfrm>
                    <a:prstGeom prst="rect">
                      <a:avLst/>
                    </a:prstGeom>
                  </pic:spPr>
                </pic:pic>
              </a:graphicData>
            </a:graphic>
          </wp:inline>
        </w:drawing>
      </w:r>
    </w:p>
    <w:p w14:paraId="719F92ED" w14:textId="64BFE3B5" w:rsidR="007740EE" w:rsidRDefault="007740EE" w:rsidP="00F74ADD">
      <w:pPr>
        <w:spacing w:line="480" w:lineRule="auto"/>
        <w:rPr>
          <w:rFonts w:ascii="Times New Roman" w:hAnsi="Times New Roman" w:cs="Times New Roman"/>
          <w:b/>
        </w:rPr>
      </w:pPr>
    </w:p>
    <w:p w14:paraId="5F02E55E" w14:textId="6CE3CEC6" w:rsidR="007740EE" w:rsidRDefault="006758DF" w:rsidP="00F74ADD">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7A808354" wp14:editId="0A9551C5">
            <wp:extent cx="73152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undance_ewil.pdf"/>
                    <pic:cNvPicPr/>
                  </pic:nvPicPr>
                  <pic:blipFill>
                    <a:blip r:embed="rId19"/>
                    <a:stretch>
                      <a:fillRect/>
                    </a:stretch>
                  </pic:blipFill>
                  <pic:spPr>
                    <a:xfrm>
                      <a:off x="0" y="0"/>
                      <a:ext cx="7315200" cy="5486400"/>
                    </a:xfrm>
                    <a:prstGeom prst="rect">
                      <a:avLst/>
                    </a:prstGeom>
                  </pic:spPr>
                </pic:pic>
              </a:graphicData>
            </a:graphic>
          </wp:inline>
        </w:drawing>
      </w:r>
    </w:p>
    <w:p w14:paraId="229B4A10" w14:textId="1F62AF47" w:rsidR="007740EE" w:rsidRDefault="007740EE" w:rsidP="00F74ADD">
      <w:pPr>
        <w:spacing w:line="480" w:lineRule="auto"/>
        <w:rPr>
          <w:rFonts w:ascii="Times New Roman" w:hAnsi="Times New Roman" w:cs="Times New Roman"/>
          <w:b/>
        </w:rPr>
      </w:pPr>
    </w:p>
    <w:p w14:paraId="27EAEFF7" w14:textId="74848B9D" w:rsidR="007740EE" w:rsidRDefault="007740EE" w:rsidP="00F74ADD">
      <w:pPr>
        <w:spacing w:line="480" w:lineRule="auto"/>
        <w:rPr>
          <w:rFonts w:ascii="Times New Roman" w:hAnsi="Times New Roman" w:cs="Times New Roman"/>
          <w:b/>
        </w:rPr>
      </w:pPr>
      <w:r>
        <w:rPr>
          <w:rFonts w:ascii="Times New Roman" w:hAnsi="Times New Roman" w:cs="Times New Roman"/>
          <w:b/>
        </w:rPr>
        <w:t>Detection</w:t>
      </w:r>
    </w:p>
    <w:p w14:paraId="1BECEB7E" w14:textId="23B17A42"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AABFF08" wp14:editId="02EC9D78">
            <wp:extent cx="73152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ection_pjor.pdf"/>
                    <pic:cNvPicPr/>
                  </pic:nvPicPr>
                  <pic:blipFill>
                    <a:blip r:embed="rId20"/>
                    <a:stretch>
                      <a:fillRect/>
                    </a:stretch>
                  </pic:blipFill>
                  <pic:spPr>
                    <a:xfrm>
                      <a:off x="0" y="0"/>
                      <a:ext cx="7315200" cy="5486400"/>
                    </a:xfrm>
                    <a:prstGeom prst="rect">
                      <a:avLst/>
                    </a:prstGeom>
                  </pic:spPr>
                </pic:pic>
              </a:graphicData>
            </a:graphic>
          </wp:inline>
        </w:drawing>
      </w:r>
    </w:p>
    <w:p w14:paraId="5151A30C" w14:textId="3636B5A8" w:rsidR="007740EE" w:rsidRDefault="007740EE" w:rsidP="00F74ADD">
      <w:pPr>
        <w:spacing w:line="480" w:lineRule="auto"/>
        <w:rPr>
          <w:rFonts w:ascii="Times New Roman" w:hAnsi="Times New Roman" w:cs="Times New Roman"/>
          <w:b/>
        </w:rPr>
      </w:pPr>
    </w:p>
    <w:p w14:paraId="28153474" w14:textId="191F8314"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8F4640A" wp14:editId="0560E8AE">
            <wp:extent cx="73152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ection_dwri.pdf"/>
                    <pic:cNvPicPr/>
                  </pic:nvPicPr>
                  <pic:blipFill>
                    <a:blip r:embed="rId21"/>
                    <a:stretch>
                      <a:fillRect/>
                    </a:stretch>
                  </pic:blipFill>
                  <pic:spPr>
                    <a:xfrm>
                      <a:off x="0" y="0"/>
                      <a:ext cx="7315200" cy="5486400"/>
                    </a:xfrm>
                    <a:prstGeom prst="rect">
                      <a:avLst/>
                    </a:prstGeom>
                  </pic:spPr>
                </pic:pic>
              </a:graphicData>
            </a:graphic>
          </wp:inline>
        </w:drawing>
      </w:r>
    </w:p>
    <w:p w14:paraId="0C17FF69" w14:textId="5B8D059E" w:rsidR="007740EE" w:rsidRDefault="007740EE" w:rsidP="00F74ADD">
      <w:pPr>
        <w:spacing w:line="480" w:lineRule="auto"/>
        <w:rPr>
          <w:rFonts w:ascii="Times New Roman" w:hAnsi="Times New Roman" w:cs="Times New Roman"/>
          <w:b/>
        </w:rPr>
      </w:pPr>
    </w:p>
    <w:p w14:paraId="0E842CCA" w14:textId="02FE36E8" w:rsidR="007740EE" w:rsidRDefault="006758DF" w:rsidP="00F74ADD">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D8D118F" wp14:editId="6901C965">
            <wp:extent cx="73152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tection_ewil.pdf"/>
                    <pic:cNvPicPr/>
                  </pic:nvPicPr>
                  <pic:blipFill>
                    <a:blip r:embed="rId22"/>
                    <a:stretch>
                      <a:fillRect/>
                    </a:stretch>
                  </pic:blipFill>
                  <pic:spPr>
                    <a:xfrm>
                      <a:off x="0" y="0"/>
                      <a:ext cx="7315200" cy="5486400"/>
                    </a:xfrm>
                    <a:prstGeom prst="rect">
                      <a:avLst/>
                    </a:prstGeom>
                  </pic:spPr>
                </pic:pic>
              </a:graphicData>
            </a:graphic>
          </wp:inline>
        </w:drawing>
      </w:r>
    </w:p>
    <w:p w14:paraId="4B9AD96A" w14:textId="08E53D03" w:rsidR="007740EE" w:rsidRDefault="007740EE" w:rsidP="00F74ADD">
      <w:pPr>
        <w:spacing w:line="480" w:lineRule="auto"/>
        <w:rPr>
          <w:rFonts w:ascii="Times New Roman" w:hAnsi="Times New Roman" w:cs="Times New Roman"/>
          <w:b/>
        </w:rPr>
      </w:pPr>
    </w:p>
    <w:p w14:paraId="35AD5730" w14:textId="7FB6019E" w:rsidR="007740EE" w:rsidRDefault="007740EE" w:rsidP="00F74ADD">
      <w:pPr>
        <w:spacing w:line="480" w:lineRule="auto"/>
        <w:rPr>
          <w:rFonts w:ascii="Times New Roman" w:hAnsi="Times New Roman" w:cs="Times New Roman"/>
          <w:b/>
        </w:rPr>
      </w:pPr>
    </w:p>
    <w:p w14:paraId="04690B5B" w14:textId="3FAF5203" w:rsidR="007740EE" w:rsidRDefault="007740EE" w:rsidP="00F74ADD">
      <w:pPr>
        <w:spacing w:line="480" w:lineRule="auto"/>
        <w:rPr>
          <w:rFonts w:ascii="Times New Roman" w:hAnsi="Times New Roman" w:cs="Times New Roman"/>
          <w:b/>
        </w:rPr>
      </w:pPr>
    </w:p>
    <w:p w14:paraId="43EA0133" w14:textId="2948A4C5" w:rsidR="007740EE" w:rsidRDefault="007740EE" w:rsidP="00F74ADD">
      <w:pPr>
        <w:spacing w:line="480" w:lineRule="auto"/>
        <w:rPr>
          <w:rFonts w:ascii="Times New Roman" w:hAnsi="Times New Roman" w:cs="Times New Roman"/>
          <w:b/>
        </w:rPr>
      </w:pPr>
    </w:p>
    <w:p w14:paraId="62E5F521" w14:textId="24DEAF23" w:rsidR="007740EE" w:rsidRDefault="007740EE" w:rsidP="00F74ADD">
      <w:pPr>
        <w:spacing w:line="480" w:lineRule="auto"/>
        <w:rPr>
          <w:rFonts w:ascii="Times New Roman" w:hAnsi="Times New Roman" w:cs="Times New Roman"/>
          <w:b/>
        </w:rPr>
      </w:pPr>
    </w:p>
    <w:p w14:paraId="0DF190F5" w14:textId="77777777" w:rsidR="007740EE" w:rsidRDefault="007740EE" w:rsidP="00F74ADD">
      <w:pPr>
        <w:spacing w:line="480" w:lineRule="auto"/>
        <w:rPr>
          <w:rFonts w:ascii="Times New Roman" w:hAnsi="Times New Roman" w:cs="Times New Roman"/>
          <w:b/>
        </w:rPr>
      </w:pPr>
    </w:p>
    <w:p w14:paraId="446A812E" w14:textId="659A365C" w:rsidR="00F74ADD" w:rsidRDefault="00F74ADD" w:rsidP="00F74ADD">
      <w:pPr>
        <w:spacing w:line="480" w:lineRule="auto"/>
        <w:rPr>
          <w:rFonts w:ascii="Times New Roman" w:hAnsi="Times New Roman" w:cs="Times New Roman"/>
          <w:b/>
        </w:rPr>
      </w:pPr>
    </w:p>
    <w:p w14:paraId="44EAA298" w14:textId="66D029F7" w:rsidR="00F74ADD" w:rsidRDefault="00106B73" w:rsidP="00F74ADD">
      <w:pPr>
        <w:spacing w:line="480" w:lineRule="auto"/>
        <w:rPr>
          <w:rFonts w:ascii="Times New Roman" w:hAnsi="Times New Roman" w:cs="Times New Roman"/>
          <w:b/>
        </w:rPr>
      </w:pPr>
      <w:commentRangeStart w:id="102"/>
      <w:commentRangeEnd w:id="102"/>
      <w:r>
        <w:rPr>
          <w:rStyle w:val="CommentReference"/>
        </w:rPr>
        <w:commentReference w:id="102"/>
      </w:r>
    </w:p>
    <w:p w14:paraId="786C75BC" w14:textId="77777777" w:rsidR="00F74ADD" w:rsidRDefault="00F74ADD" w:rsidP="00F74ADD">
      <w:pPr>
        <w:spacing w:line="480" w:lineRule="auto"/>
        <w:rPr>
          <w:rFonts w:ascii="Times New Roman" w:hAnsi="Times New Roman" w:cs="Times New Roman"/>
          <w:b/>
        </w:rPr>
      </w:pPr>
    </w:p>
    <w:p w14:paraId="73EDA94D" w14:textId="77777777" w:rsidR="00F74ADD" w:rsidRDefault="00F74ADD" w:rsidP="00F74ADD">
      <w:pPr>
        <w:spacing w:line="480" w:lineRule="auto"/>
        <w:rPr>
          <w:rFonts w:ascii="Times New Roman" w:hAnsi="Times New Roman" w:cs="Times New Roman"/>
          <w:b/>
        </w:rPr>
      </w:pPr>
    </w:p>
    <w:p w14:paraId="7F84E07C" w14:textId="77777777" w:rsidR="00F74ADD" w:rsidRDefault="00F74ADD" w:rsidP="00F74ADD">
      <w:pPr>
        <w:spacing w:line="480" w:lineRule="auto"/>
        <w:rPr>
          <w:rFonts w:ascii="Times New Roman" w:hAnsi="Times New Roman" w:cs="Times New Roman"/>
          <w:b/>
        </w:rPr>
      </w:pPr>
    </w:p>
    <w:p w14:paraId="27A4FC72" w14:textId="1A4C7374" w:rsidR="00F74ADD" w:rsidRDefault="00066AB7" w:rsidP="00F74ADD">
      <w:pPr>
        <w:spacing w:line="480" w:lineRule="auto"/>
        <w:rPr>
          <w:rFonts w:ascii="Times New Roman" w:hAnsi="Times New Roman" w:cs="Times New Roman"/>
          <w:b/>
        </w:rPr>
      </w:pPr>
      <w:r w:rsidRPr="00066AB7">
        <w:rPr>
          <w:rFonts w:ascii="Arial" w:eastAsia="Times New Roman" w:hAnsi="Arial" w:cs="Arial"/>
          <w:color w:val="1C1D1E"/>
          <w:sz w:val="21"/>
          <w:szCs w:val="21"/>
        </w:rPr>
        <w:t>Data Accessibility</w:t>
      </w:r>
    </w:p>
    <w:p w14:paraId="1152DBAC" w14:textId="77777777" w:rsidR="00066AB7" w:rsidRPr="00066AB7"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Competing Interests Statement</w:t>
      </w:r>
    </w:p>
    <w:p w14:paraId="7F755D94" w14:textId="0DEDB3B3" w:rsidR="00F74ADD"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Author Contributions section</w:t>
      </w:r>
    </w:p>
    <w:p w14:paraId="7313833C" w14:textId="75A13373" w:rsidR="00F969FE" w:rsidRDefault="00F969FE" w:rsidP="00066AB7">
      <w:pPr>
        <w:spacing w:line="480" w:lineRule="auto"/>
        <w:rPr>
          <w:rFonts w:ascii="Times New Roman" w:hAnsi="Times New Roman" w:cs="Times New Roman"/>
          <w:b/>
        </w:rPr>
      </w:pPr>
    </w:p>
    <w:p w14:paraId="443FAC0D" w14:textId="1E7E5638" w:rsidR="00F969FE" w:rsidRDefault="00F969FE" w:rsidP="00066AB7">
      <w:pPr>
        <w:spacing w:line="480" w:lineRule="auto"/>
        <w:rPr>
          <w:rFonts w:ascii="Times New Roman" w:hAnsi="Times New Roman" w:cs="Times New Roman"/>
          <w:b/>
        </w:rPr>
      </w:pPr>
    </w:p>
    <w:p w14:paraId="6FBE6254" w14:textId="14C0ED46" w:rsidR="00F969FE" w:rsidRDefault="00F969FE" w:rsidP="00066AB7">
      <w:pPr>
        <w:spacing w:line="480" w:lineRule="auto"/>
        <w:rPr>
          <w:rFonts w:ascii="Times New Roman" w:hAnsi="Times New Roman" w:cs="Times New Roman"/>
          <w:bCs/>
        </w:rPr>
      </w:pPr>
      <w:r>
        <w:rPr>
          <w:rFonts w:ascii="Times New Roman" w:hAnsi="Times New Roman" w:cs="Times New Roman"/>
          <w:b/>
        </w:rPr>
        <w:t>Supplements</w:t>
      </w:r>
    </w:p>
    <w:p w14:paraId="485B616F" w14:textId="35D7900A" w:rsidR="00F969FE" w:rsidRDefault="00F969FE" w:rsidP="00066AB7">
      <w:pPr>
        <w:spacing w:line="480" w:lineRule="auto"/>
        <w:rPr>
          <w:rFonts w:ascii="Times New Roman" w:hAnsi="Times New Roman" w:cs="Times New Roman"/>
          <w:bCs/>
        </w:rPr>
      </w:pPr>
    </w:p>
    <w:p w14:paraId="29BD9F22" w14:textId="54452387" w:rsidR="00F969FE" w:rsidRDefault="00F969FE" w:rsidP="00066AB7">
      <w:pPr>
        <w:spacing w:line="480" w:lineRule="auto"/>
        <w:rPr>
          <w:rFonts w:ascii="Times New Roman" w:hAnsi="Times New Roman" w:cs="Times New Roman"/>
          <w:bCs/>
        </w:rPr>
      </w:pPr>
    </w:p>
    <w:p w14:paraId="7B70D458" w14:textId="3EB51A02" w:rsidR="00F969FE" w:rsidRDefault="00F969FE" w:rsidP="00066AB7">
      <w:pPr>
        <w:spacing w:line="480" w:lineRule="auto"/>
        <w:rPr>
          <w:rFonts w:ascii="Times New Roman" w:hAnsi="Times New Roman" w:cs="Times New Roman"/>
          <w:bCs/>
        </w:rPr>
      </w:pPr>
    </w:p>
    <w:p w14:paraId="44B3A60D" w14:textId="471FBA67" w:rsidR="00F969FE" w:rsidRDefault="00F969FE" w:rsidP="00066AB7">
      <w:pPr>
        <w:spacing w:line="480" w:lineRule="auto"/>
        <w:rPr>
          <w:rFonts w:ascii="Times New Roman" w:hAnsi="Times New Roman" w:cs="Times New Roman"/>
          <w:bCs/>
        </w:rPr>
      </w:pPr>
    </w:p>
    <w:p w14:paraId="273EDA36" w14:textId="59438F87" w:rsidR="00F969FE" w:rsidRDefault="00F969FE" w:rsidP="00066AB7">
      <w:pPr>
        <w:spacing w:line="480" w:lineRule="auto"/>
        <w:rPr>
          <w:rFonts w:ascii="Times New Roman" w:hAnsi="Times New Roman" w:cs="Times New Roman"/>
          <w:bCs/>
        </w:rPr>
      </w:pPr>
    </w:p>
    <w:p w14:paraId="0FE612E6" w14:textId="77777777" w:rsidR="00F969FE" w:rsidRPr="00F969FE" w:rsidRDefault="00F969FE" w:rsidP="00066AB7">
      <w:pPr>
        <w:spacing w:line="480" w:lineRule="auto"/>
        <w:rPr>
          <w:rFonts w:ascii="Times New Roman" w:hAnsi="Times New Roman" w:cs="Times New Roman"/>
          <w:bCs/>
        </w:rPr>
      </w:pPr>
    </w:p>
    <w:p w14:paraId="1FF1DEDA" w14:textId="1295D91B" w:rsidR="00F74ADD" w:rsidRPr="007A0142" w:rsidRDefault="00F74ADD">
      <w:pPr>
        <w:rPr>
          <w:rFonts w:ascii="Times New Roman" w:hAnsi="Times New Roman" w:cs="Times New Roman"/>
        </w:rPr>
      </w:pPr>
    </w:p>
    <w:sectPr w:rsidR="00F74ADD" w:rsidRPr="007A0142" w:rsidSect="0019364E">
      <w:pgSz w:w="15840" w:h="12240" w:orient="landscape"/>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Hocking" w:date="2018-07-31T16:19:00Z" w:initials="DJH">
    <w:p w14:paraId="7427FC19" w14:textId="3B11FB77" w:rsidR="00D325C7" w:rsidRDefault="00D325C7">
      <w:pPr>
        <w:pStyle w:val="CommentText"/>
      </w:pPr>
      <w:r>
        <w:rPr>
          <w:rStyle w:val="CommentReference"/>
        </w:rPr>
        <w:annotationRef/>
      </w:r>
      <w:r>
        <w:t>I’m not sure that I like this title without having any type of actual climate analysis</w:t>
      </w:r>
    </w:p>
  </w:comment>
  <w:comment w:id="2" w:author="Bill" w:date="2017-07-20T10:26:00Z" w:initials="BP">
    <w:p w14:paraId="2F9D456A" w14:textId="57152ABD" w:rsidR="00D325C7" w:rsidRDefault="00D325C7">
      <w:pPr>
        <w:pStyle w:val="CommentText"/>
      </w:pPr>
      <w:proofErr w:type="gramStart"/>
      <w:r>
        <w:t>An</w:t>
      </w:r>
      <w:proofErr w:type="gramEnd"/>
      <w:r>
        <w:t xml:space="preserve"> Con = </w:t>
      </w:r>
      <w:r>
        <w:rPr>
          <w:rStyle w:val="CommentReference"/>
        </w:rPr>
        <w:annotationRef/>
      </w:r>
      <w:r>
        <w:t>300 words</w:t>
      </w:r>
    </w:p>
  </w:comment>
  <w:comment w:id="3" w:author="John Crawford" w:date="2016-07-18T14:35:00Z" w:initials="JAC">
    <w:p w14:paraId="0DFDA86B" w14:textId="7D65D3CC" w:rsidR="00D325C7" w:rsidRDefault="00D325C7">
      <w:pPr>
        <w:pStyle w:val="CommentText"/>
      </w:pPr>
      <w:r>
        <w:rPr>
          <w:rStyle w:val="CommentReference"/>
        </w:rPr>
        <w:annotationRef/>
      </w:r>
      <w:r>
        <w:t>Need a comma after 2014.</w:t>
      </w:r>
    </w:p>
  </w:comment>
  <w:comment w:id="4" w:author="John Crawford" w:date="2016-07-18T14:34:00Z" w:initials="JAC">
    <w:p w14:paraId="4FE5B9BE" w14:textId="03E1C60E" w:rsidR="00D325C7" w:rsidRDefault="00D325C7">
      <w:pPr>
        <w:pStyle w:val="CommentText"/>
      </w:pPr>
      <w:r>
        <w:rPr>
          <w:rStyle w:val="CommentReference"/>
        </w:rPr>
        <w:annotationRef/>
      </w:r>
      <w:r>
        <w:t xml:space="preserve">Peterman et al. 2016. </w:t>
      </w:r>
      <w:proofErr w:type="spellStart"/>
      <w:r>
        <w:t>Copeia</w:t>
      </w:r>
      <w:proofErr w:type="spellEnd"/>
      <w:r>
        <w:t xml:space="preserve"> 104:202-208.</w:t>
      </w:r>
    </w:p>
  </w:comment>
  <w:comment w:id="5" w:author="Author" w:date="2020-03-12T12:12:00Z" w:initials="aut">
    <w:p w14:paraId="2D73A1E3" w14:textId="5E5C1088" w:rsidR="00651D0D" w:rsidRDefault="00651D0D">
      <w:pPr>
        <w:pStyle w:val="CommentText"/>
      </w:pPr>
      <w:r>
        <w:rPr>
          <w:rStyle w:val="CommentReference"/>
        </w:rPr>
        <w:annotationRef/>
      </w:r>
      <w:r>
        <w:t>Need to make a higher quality figure of the transects map</w:t>
      </w:r>
    </w:p>
  </w:comment>
  <w:comment w:id="7" w:author="Bill Peterman" w:date="2017-07-21T11:41:00Z" w:initials="BP">
    <w:p w14:paraId="7ED9FEC6" w14:textId="60A2FB00" w:rsidR="00D325C7" w:rsidRDefault="00D325C7">
      <w:pPr>
        <w:pStyle w:val="CommentText"/>
      </w:pPr>
      <w:r>
        <w:rPr>
          <w:rStyle w:val="CommentReference"/>
        </w:rPr>
        <w:annotationRef/>
      </w:r>
      <w:r>
        <w:t>Good overall description, but maybe consider moving some detail to an Appendix to save words.</w:t>
      </w:r>
    </w:p>
  </w:comment>
  <w:comment w:id="8" w:author="Daniel Hocking" w:date="2018-08-01T22:29:00Z" w:initials="DJH">
    <w:p w14:paraId="42DB5BB4" w14:textId="1B232C71" w:rsidR="00D325C7" w:rsidRDefault="00D325C7">
      <w:pPr>
        <w:pStyle w:val="CommentText"/>
      </w:pPr>
      <w:r>
        <w:rPr>
          <w:rStyle w:val="CommentReference"/>
        </w:rPr>
        <w:annotationRef/>
      </w:r>
      <w:r>
        <w:t>Check that match analysis and equations above</w:t>
      </w:r>
    </w:p>
  </w:comment>
  <w:comment w:id="9" w:author="Daniel J Hocking" w:date="2018-12-28T15:27:00Z" w:initials="DJH">
    <w:p w14:paraId="67DECB0A" w14:textId="5B841423" w:rsidR="00D325C7" w:rsidRDefault="00D325C7">
      <w:pPr>
        <w:pStyle w:val="CommentText"/>
      </w:pPr>
      <w:r>
        <w:rPr>
          <w:rStyle w:val="CommentReference"/>
        </w:rPr>
        <w:annotationRef/>
      </w:r>
      <w:r>
        <w:t>Update version</w:t>
      </w:r>
    </w:p>
  </w:comment>
  <w:comment w:id="10" w:author="Daniel J Hocking" w:date="2018-12-28T15:52:00Z" w:initials="DJH">
    <w:p w14:paraId="054C5E93" w14:textId="46D21100" w:rsidR="00D325C7" w:rsidRDefault="00D325C7">
      <w:pPr>
        <w:pStyle w:val="CommentText"/>
      </w:pPr>
      <w:r>
        <w:rPr>
          <w:rStyle w:val="CommentReference"/>
        </w:rPr>
        <w:annotationRef/>
      </w:r>
      <w:r>
        <w:t xml:space="preserve">Check which version used in </w:t>
      </w:r>
      <w:proofErr w:type="spellStart"/>
      <w:r w:rsidR="00972132">
        <w:t>rstan</w:t>
      </w:r>
      <w:proofErr w:type="spellEnd"/>
    </w:p>
  </w:comment>
  <w:comment w:id="13" w:author="Bill Peterman" w:date="2017-07-21T12:14:00Z" w:initials="BP">
    <w:p w14:paraId="73E74F2D" w14:textId="517007D1" w:rsidR="00D325C7" w:rsidRDefault="00D325C7">
      <w:pPr>
        <w:pStyle w:val="CommentText"/>
      </w:pPr>
      <w:r>
        <w:rPr>
          <w:rStyle w:val="CommentReference"/>
        </w:rPr>
        <w:annotationRef/>
      </w:r>
      <w:r>
        <w:t>I think we should calculate and report the mean and credible intervals for these quadratic detection relationships.</w:t>
      </w:r>
    </w:p>
  </w:comment>
  <w:comment w:id="12" w:author="Daniel J Hocking" w:date="2018-12-28T15:54:00Z" w:initials="DJH">
    <w:p w14:paraId="76A7C65F" w14:textId="07A30959" w:rsidR="00D325C7" w:rsidRDefault="00D325C7">
      <w:pPr>
        <w:pStyle w:val="CommentText"/>
      </w:pPr>
      <w:r>
        <w:rPr>
          <w:rStyle w:val="CommentReference"/>
        </w:rPr>
        <w:annotationRef/>
      </w:r>
      <w:r>
        <w:t>revise</w:t>
      </w:r>
    </w:p>
  </w:comment>
  <w:comment w:id="14" w:author="Bill Peterman" w:date="2017-07-21T12:30:00Z" w:initials="BP">
    <w:p w14:paraId="2D7D1279" w14:textId="0CA9A0BF" w:rsidR="00D325C7" w:rsidRDefault="00D325C7">
      <w:pPr>
        <w:pStyle w:val="CommentText"/>
      </w:pPr>
      <w:r>
        <w:rPr>
          <w:rStyle w:val="CommentReference"/>
        </w:rPr>
        <w:annotationRef/>
      </w:r>
      <w:r>
        <w:t xml:space="preserve">I might be inclined to cut this, or </w:t>
      </w:r>
      <w:proofErr w:type="spellStart"/>
      <w:r>
        <w:t>significantlt</w:t>
      </w:r>
      <w:proofErr w:type="spellEnd"/>
      <w:r>
        <w:t xml:space="preserve"> reduce it, and just propose the </w:t>
      </w:r>
      <w:proofErr w:type="gramStart"/>
      <w:r>
        <w:t>habitat  hypothesis</w:t>
      </w:r>
      <w:proofErr w:type="gramEnd"/>
      <w:r>
        <w:t>.</w:t>
      </w:r>
    </w:p>
  </w:comment>
  <w:comment w:id="15" w:author="Bill Peterman" w:date="2017-07-21T12:34:00Z" w:initials="BP">
    <w:p w14:paraId="30AD8A3E" w14:textId="1D5DB38D" w:rsidR="00D325C7" w:rsidRDefault="00D325C7">
      <w:pPr>
        <w:pStyle w:val="CommentText"/>
      </w:pPr>
      <w:r>
        <w:rPr>
          <w:rStyle w:val="CommentReference"/>
        </w:rPr>
        <w:annotationRef/>
      </w:r>
      <w:r>
        <w:t xml:space="preserve">How do we want to proceed with this idea? This is the only published account of range shifts/changes for a montane </w:t>
      </w:r>
      <w:proofErr w:type="spellStart"/>
      <w:r>
        <w:t>Plethodon</w:t>
      </w:r>
      <w:proofErr w:type="spellEnd"/>
      <w:r>
        <w:t xml:space="preserve">, but it is my understanding that the mechanism is wrong. The hybrid zone seems to be very clearly related to precipitation. This is still a climate process, but I don’t think that </w:t>
      </w:r>
      <w:proofErr w:type="spellStart"/>
      <w:r>
        <w:t>Maerz</w:t>
      </w:r>
      <w:proofErr w:type="spellEnd"/>
      <w:r>
        <w:t xml:space="preserve"> or anyone in the lab have published any of this (despite me seeing at conferences for &gt;4 years).</w:t>
      </w:r>
    </w:p>
  </w:comment>
  <w:comment w:id="16" w:author="Daniel Hocking" w:date="2016-02-25T11:42:00Z" w:initials="DJH">
    <w:p w14:paraId="58AA847D" w14:textId="47C23D04" w:rsidR="00D325C7" w:rsidRDefault="00D325C7">
      <w:pPr>
        <w:pStyle w:val="CommentText"/>
      </w:pPr>
      <w:r>
        <w:rPr>
          <w:rStyle w:val="CommentReference"/>
        </w:rPr>
        <w:annotationRef/>
      </w:r>
      <w:r>
        <w:t>Speculate on why this might be</w:t>
      </w:r>
    </w:p>
  </w:comment>
  <w:comment w:id="17" w:author="Bill Peterman" w:date="2017-07-21T12:41:00Z" w:initials="BP">
    <w:p w14:paraId="5EC591B5" w14:textId="50F4B4C6" w:rsidR="00D325C7" w:rsidRDefault="00D325C7">
      <w:pPr>
        <w:pStyle w:val="CommentText"/>
      </w:pPr>
      <w:r>
        <w:rPr>
          <w:rStyle w:val="CommentReference"/>
        </w:rPr>
        <w:annotationRef/>
      </w:r>
      <w:r>
        <w:t>I can’t come up with anything good here without being rather verbose and speculative. I suspect two things:</w:t>
      </w:r>
    </w:p>
    <w:p w14:paraId="7D5F6D65" w14:textId="72B1BE78" w:rsidR="00D325C7" w:rsidRDefault="00D325C7" w:rsidP="0050336F">
      <w:pPr>
        <w:pStyle w:val="CommentText"/>
        <w:numPr>
          <w:ilvl w:val="0"/>
          <w:numId w:val="3"/>
        </w:numPr>
      </w:pPr>
      <w:r>
        <w:t xml:space="preserve">We don’t actually capture a very wide gradient in slopes among sites/transects (I could be wrong with this), and that </w:t>
      </w:r>
      <w:proofErr w:type="spellStart"/>
      <w:r>
        <w:t>wrighti</w:t>
      </w:r>
      <w:proofErr w:type="spellEnd"/>
      <w:r>
        <w:t xml:space="preserve"> happed to turn up at some sites that were steeper, by chance.</w:t>
      </w:r>
    </w:p>
    <w:p w14:paraId="17EE93A6" w14:textId="71C17CEB" w:rsidR="00D325C7" w:rsidRDefault="00D325C7" w:rsidP="0050336F">
      <w:pPr>
        <w:pStyle w:val="CommentText"/>
        <w:numPr>
          <w:ilvl w:val="0"/>
          <w:numId w:val="3"/>
        </w:numPr>
      </w:pPr>
      <w:r>
        <w:t xml:space="preserve"> Cove forest, and associated attributes, are likely much more important, but we may not be adequately capturing this with our current landscape-scale variables.</w:t>
      </w:r>
    </w:p>
  </w:comment>
  <w:comment w:id="18" w:author="Milanovich, Joseph" w:date="2017-07-05T13:28:00Z" w:initials="MJ">
    <w:p w14:paraId="174C088A" w14:textId="59D19200" w:rsidR="00D325C7" w:rsidRDefault="00D325C7">
      <w:pPr>
        <w:pStyle w:val="CommentText"/>
      </w:pPr>
      <w:r>
        <w:rPr>
          <w:rStyle w:val="CommentReference"/>
        </w:rPr>
        <w:annotationRef/>
      </w:r>
      <w:r>
        <w:t xml:space="preserve">No idea.  Are they more prone to north facing </w:t>
      </w:r>
      <w:proofErr w:type="spellStart"/>
      <w:r>
        <w:t>clopes</w:t>
      </w:r>
      <w:proofErr w:type="spellEnd"/>
      <w:r>
        <w:t xml:space="preserve">?  Perhaps it something to do with moisture?  Maybe they are displaced there by other </w:t>
      </w:r>
      <w:proofErr w:type="spellStart"/>
      <w:r>
        <w:t>speices</w:t>
      </w:r>
      <w:proofErr w:type="spellEnd"/>
      <w:r>
        <w:t>?  Or maybe they just occur in more mountainous habitats that are simply steeper by design?</w:t>
      </w:r>
    </w:p>
  </w:comment>
  <w:comment w:id="19" w:author="Bill" w:date="2017-07-20T13:55:00Z" w:initials="BP">
    <w:p w14:paraId="191F84AC" w14:textId="6F55802C" w:rsidR="00D325C7" w:rsidRDefault="00D325C7">
      <w:pPr>
        <w:pStyle w:val="CommentText"/>
      </w:pPr>
      <w:r>
        <w:rPr>
          <w:rStyle w:val="CommentReference"/>
        </w:rPr>
        <w:annotationRef/>
      </w:r>
      <w:r>
        <w:t xml:space="preserve">I think it would be good report what these optimal values were, along with credible intervals. Dan, if you provide the final fitted </w:t>
      </w:r>
      <w:proofErr w:type="gramStart"/>
      <w:r>
        <w:t>model .</w:t>
      </w:r>
      <w:proofErr w:type="spellStart"/>
      <w:r>
        <w:t>Rdata</w:t>
      </w:r>
      <w:proofErr w:type="spellEnd"/>
      <w:proofErr w:type="gramEnd"/>
      <w:r>
        <w:t xml:space="preserve"> file with coda object with JAGS output, I can calculate and extract these values.</w:t>
      </w:r>
    </w:p>
  </w:comment>
  <w:comment w:id="99" w:author="Daniel Hocking" w:date="2016-02-09T15:55:00Z" w:initials="DJH">
    <w:p w14:paraId="6DA9322F" w14:textId="39C6F6FE" w:rsidR="00D325C7" w:rsidRDefault="00D325C7">
      <w:pPr>
        <w:pStyle w:val="CommentText"/>
      </w:pPr>
      <w:r>
        <w:rPr>
          <w:rStyle w:val="CommentReference"/>
        </w:rPr>
        <w:annotationRef/>
      </w:r>
      <w:r>
        <w:t>Add min/max from Dodd and then in text mention our expansion of ranges</w:t>
      </w:r>
    </w:p>
  </w:comment>
  <w:comment w:id="100" w:author="Daniel Hocking" w:date="2016-02-23T10:59:00Z" w:initials="DJH">
    <w:p w14:paraId="3612544A" w14:textId="423AD0CC" w:rsidR="00D325C7" w:rsidRDefault="00D325C7">
      <w:pPr>
        <w:pStyle w:val="CommentText"/>
      </w:pPr>
      <w:r>
        <w:rPr>
          <w:rStyle w:val="CommentReference"/>
        </w:rPr>
        <w:annotationRef/>
      </w:r>
      <w:r>
        <w:t>Note the lowest elevation in the park.</w:t>
      </w:r>
    </w:p>
  </w:comment>
  <w:comment w:id="101" w:author="Daniel Hocking" w:date="2016-03-04T10:57:00Z" w:initials="DJH">
    <w:p w14:paraId="0F208E4B" w14:textId="77777777" w:rsidR="00D325C7" w:rsidRDefault="00D325C7">
      <w:pPr>
        <w:pStyle w:val="CommentText"/>
      </w:pPr>
      <w:r>
        <w:rPr>
          <w:rStyle w:val="CommentReference"/>
        </w:rPr>
        <w:annotationRef/>
      </w:r>
      <w:r>
        <w:t>Note the lowest elevation in the park? Gets weird with sinkholes and a couple random low spots</w:t>
      </w:r>
    </w:p>
  </w:comment>
  <w:comment w:id="102" w:author="Sean C. Sterrett" w:date="2016-02-29T08:43:00Z" w:initials="SCS">
    <w:p w14:paraId="51403B6B" w14:textId="6E1753A1" w:rsidR="00D325C7" w:rsidRDefault="00D325C7">
      <w:pPr>
        <w:pStyle w:val="CommentText"/>
      </w:pPr>
      <w:r>
        <w:rPr>
          <w:rStyle w:val="CommentReference"/>
        </w:rPr>
        <w:annotationRef/>
      </w:r>
      <w:r>
        <w:t>I’ll assume occupancy corresponds to species in axes above. Label occupancy axes similarly.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7FC19" w15:done="0"/>
  <w15:commentEx w15:paraId="2F9D456A" w15:done="0"/>
  <w15:commentEx w15:paraId="0DFDA86B" w15:done="0"/>
  <w15:commentEx w15:paraId="4FE5B9BE" w15:done="0"/>
  <w15:commentEx w15:paraId="2D73A1E3" w15:done="0"/>
  <w15:commentEx w15:paraId="7ED9FEC6" w15:done="0"/>
  <w15:commentEx w15:paraId="42DB5BB4" w15:done="0"/>
  <w15:commentEx w15:paraId="67DECB0A" w15:done="0"/>
  <w15:commentEx w15:paraId="054C5E93" w15:done="0"/>
  <w15:commentEx w15:paraId="73E74F2D" w15:done="0"/>
  <w15:commentEx w15:paraId="76A7C65F" w15:done="0"/>
  <w15:commentEx w15:paraId="2D7D1279" w15:done="0"/>
  <w15:commentEx w15:paraId="30AD8A3E" w15:done="0"/>
  <w15:commentEx w15:paraId="58AA847D" w15:done="0"/>
  <w15:commentEx w15:paraId="17EE93A6" w15:done="0"/>
  <w15:commentEx w15:paraId="174C088A" w15:done="0"/>
  <w15:commentEx w15:paraId="191F84AC" w15:done="0"/>
  <w15:commentEx w15:paraId="6DA9322F" w15:done="0"/>
  <w15:commentEx w15:paraId="3612544A" w15:done="0"/>
  <w15:commentEx w15:paraId="0F208E4B" w15:done="0"/>
  <w15:commentEx w15:paraId="51403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7FC19" w16cid:durableId="1FD0BCF2"/>
  <w16cid:commentId w16cid:paraId="2F9D456A" w16cid:durableId="1FD0BCF3"/>
  <w16cid:commentId w16cid:paraId="0DFDA86B" w16cid:durableId="1FD0BCF6"/>
  <w16cid:commentId w16cid:paraId="4FE5B9BE" w16cid:durableId="1FD0BCF7"/>
  <w16cid:commentId w16cid:paraId="2D73A1E3" w16cid:durableId="2214A5B3"/>
  <w16cid:commentId w16cid:paraId="7ED9FEC6" w16cid:durableId="1FD0BCFC"/>
  <w16cid:commentId w16cid:paraId="42DB5BB4" w16cid:durableId="1FD0BD02"/>
  <w16cid:commentId w16cid:paraId="67DECB0A" w16cid:durableId="1FD0BF79"/>
  <w16cid:commentId w16cid:paraId="054C5E93" w16cid:durableId="1FD0C556"/>
  <w16cid:commentId w16cid:paraId="73E74F2D" w16cid:durableId="1FD0BD06"/>
  <w16cid:commentId w16cid:paraId="76A7C65F" w16cid:durableId="1FD0C5A7"/>
  <w16cid:commentId w16cid:paraId="2D7D1279" w16cid:durableId="1FD0BD07"/>
  <w16cid:commentId w16cid:paraId="30AD8A3E" w16cid:durableId="1FD0BD08"/>
  <w16cid:commentId w16cid:paraId="58AA847D" w16cid:durableId="1FD0BD09"/>
  <w16cid:commentId w16cid:paraId="17EE93A6" w16cid:durableId="1FD0BD0A"/>
  <w16cid:commentId w16cid:paraId="174C088A" w16cid:durableId="1FD0BD0B"/>
  <w16cid:commentId w16cid:paraId="191F84AC" w16cid:durableId="1FD0BD0C"/>
  <w16cid:commentId w16cid:paraId="6DA9322F" w16cid:durableId="1FD0BD0D"/>
  <w16cid:commentId w16cid:paraId="3612544A" w16cid:durableId="1FD0BD0E"/>
  <w16cid:commentId w16cid:paraId="0F208E4B" w16cid:durableId="1FD0BD0F"/>
  <w16cid:commentId w16cid:paraId="51403B6B" w16cid:durableId="1FD0B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61FFE" w14:textId="77777777" w:rsidR="00F3060F" w:rsidRDefault="00F3060F" w:rsidP="008B0FD9">
      <w:r>
        <w:separator/>
      </w:r>
    </w:p>
  </w:endnote>
  <w:endnote w:type="continuationSeparator" w:id="0">
    <w:p w14:paraId="30491DA6" w14:textId="77777777" w:rsidR="00F3060F" w:rsidRDefault="00F3060F" w:rsidP="008B0FD9">
      <w:r>
        <w:continuationSeparator/>
      </w:r>
    </w:p>
  </w:endnote>
  <w:endnote w:type="continuationNotice" w:id="1">
    <w:p w14:paraId="14933DE3" w14:textId="77777777" w:rsidR="00F3060F" w:rsidRDefault="00F30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AD2E" w14:textId="77777777" w:rsidR="00D325C7" w:rsidRDefault="00D325C7"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6C9E" w14:textId="77777777" w:rsidR="00D325C7" w:rsidRDefault="00D325C7" w:rsidP="008B0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A03A" w14:textId="77777777" w:rsidR="00D325C7" w:rsidRDefault="00D325C7"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26D52C" w14:textId="77777777" w:rsidR="00D325C7" w:rsidRDefault="00D325C7" w:rsidP="008B0F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4A4CC" w14:textId="77777777" w:rsidR="00F3060F" w:rsidRDefault="00F3060F" w:rsidP="008B0FD9">
      <w:r>
        <w:separator/>
      </w:r>
    </w:p>
  </w:footnote>
  <w:footnote w:type="continuationSeparator" w:id="0">
    <w:p w14:paraId="37E64483" w14:textId="77777777" w:rsidR="00F3060F" w:rsidRDefault="00F3060F" w:rsidP="008B0FD9">
      <w:r>
        <w:continuationSeparator/>
      </w:r>
    </w:p>
  </w:footnote>
  <w:footnote w:type="continuationNotice" w:id="1">
    <w:p w14:paraId="65E99AA0" w14:textId="77777777" w:rsidR="00F3060F" w:rsidRDefault="00F306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8166" w14:textId="77777777" w:rsidR="00D325C7" w:rsidRDefault="00D325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1F82"/>
    <w:multiLevelType w:val="multilevel"/>
    <w:tmpl w:val="FB14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503A"/>
    <w:multiLevelType w:val="hybridMultilevel"/>
    <w:tmpl w:val="8F10FF2E"/>
    <w:lvl w:ilvl="0" w:tplc="9D487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952E2"/>
    <w:multiLevelType w:val="hybridMultilevel"/>
    <w:tmpl w:val="C2F00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B0E68"/>
    <w:multiLevelType w:val="hybridMultilevel"/>
    <w:tmpl w:val="E1FC3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5tpwzz05vddzie2e9q5zpshdp0zwwdpx2ws&quot;&gt;General&lt;record-ids&gt;&lt;item&gt;184&lt;/item&gt;&lt;item&gt;197&lt;/item&gt;&lt;item&gt;204&lt;/item&gt;&lt;item&gt;253&lt;/item&gt;&lt;item&gt;520&lt;/item&gt;&lt;/record-ids&gt;&lt;/item&gt;&lt;/Libraries&gt;"/>
  </w:docVars>
  <w:rsids>
    <w:rsidRoot w:val="003F2030"/>
    <w:rsid w:val="00007353"/>
    <w:rsid w:val="00011745"/>
    <w:rsid w:val="00015170"/>
    <w:rsid w:val="0002552E"/>
    <w:rsid w:val="00030964"/>
    <w:rsid w:val="00040164"/>
    <w:rsid w:val="000410E0"/>
    <w:rsid w:val="0004486A"/>
    <w:rsid w:val="00052A7A"/>
    <w:rsid w:val="00056793"/>
    <w:rsid w:val="00056DA3"/>
    <w:rsid w:val="00064829"/>
    <w:rsid w:val="00066AB7"/>
    <w:rsid w:val="000800A1"/>
    <w:rsid w:val="00086B7B"/>
    <w:rsid w:val="00087553"/>
    <w:rsid w:val="00094C5F"/>
    <w:rsid w:val="00096195"/>
    <w:rsid w:val="00097970"/>
    <w:rsid w:val="000A11F4"/>
    <w:rsid w:val="000A207C"/>
    <w:rsid w:val="000B04F7"/>
    <w:rsid w:val="000C0932"/>
    <w:rsid w:val="000D3C5D"/>
    <w:rsid w:val="000D3C96"/>
    <w:rsid w:val="000E060B"/>
    <w:rsid w:val="000E2EE8"/>
    <w:rsid w:val="000E42F0"/>
    <w:rsid w:val="000E4F2F"/>
    <w:rsid w:val="000F560E"/>
    <w:rsid w:val="001003A7"/>
    <w:rsid w:val="00101053"/>
    <w:rsid w:val="00101C6B"/>
    <w:rsid w:val="00106B73"/>
    <w:rsid w:val="00111A79"/>
    <w:rsid w:val="00113602"/>
    <w:rsid w:val="0011394B"/>
    <w:rsid w:val="00113FAF"/>
    <w:rsid w:val="00117F48"/>
    <w:rsid w:val="001348A5"/>
    <w:rsid w:val="001361A4"/>
    <w:rsid w:val="00140434"/>
    <w:rsid w:val="00143888"/>
    <w:rsid w:val="0014458F"/>
    <w:rsid w:val="00150B0E"/>
    <w:rsid w:val="00152023"/>
    <w:rsid w:val="00153F96"/>
    <w:rsid w:val="0016311F"/>
    <w:rsid w:val="001633CE"/>
    <w:rsid w:val="001725CE"/>
    <w:rsid w:val="001900A5"/>
    <w:rsid w:val="00193299"/>
    <w:rsid w:val="0019364E"/>
    <w:rsid w:val="00194B70"/>
    <w:rsid w:val="001B3FB9"/>
    <w:rsid w:val="001B5B78"/>
    <w:rsid w:val="001C2186"/>
    <w:rsid w:val="001C3CB4"/>
    <w:rsid w:val="001C5C67"/>
    <w:rsid w:val="001C6350"/>
    <w:rsid w:val="001C7C70"/>
    <w:rsid w:val="001D64DA"/>
    <w:rsid w:val="001E7484"/>
    <w:rsid w:val="0021388B"/>
    <w:rsid w:val="00216C93"/>
    <w:rsid w:val="00222F3F"/>
    <w:rsid w:val="00225002"/>
    <w:rsid w:val="00243A71"/>
    <w:rsid w:val="00254B93"/>
    <w:rsid w:val="00256740"/>
    <w:rsid w:val="002637F2"/>
    <w:rsid w:val="002639D2"/>
    <w:rsid w:val="0027087D"/>
    <w:rsid w:val="00272015"/>
    <w:rsid w:val="002748A4"/>
    <w:rsid w:val="00275A18"/>
    <w:rsid w:val="002800EE"/>
    <w:rsid w:val="0028051E"/>
    <w:rsid w:val="002909C2"/>
    <w:rsid w:val="002916BB"/>
    <w:rsid w:val="00292201"/>
    <w:rsid w:val="002B391B"/>
    <w:rsid w:val="002B42F1"/>
    <w:rsid w:val="002B6A80"/>
    <w:rsid w:val="002C1AEF"/>
    <w:rsid w:val="002D115B"/>
    <w:rsid w:val="002D3002"/>
    <w:rsid w:val="002D4872"/>
    <w:rsid w:val="002E1360"/>
    <w:rsid w:val="002E24CE"/>
    <w:rsid w:val="002E2BCA"/>
    <w:rsid w:val="002E5522"/>
    <w:rsid w:val="002F14FB"/>
    <w:rsid w:val="002F5F28"/>
    <w:rsid w:val="002F6682"/>
    <w:rsid w:val="003017EC"/>
    <w:rsid w:val="0030278C"/>
    <w:rsid w:val="00303AE0"/>
    <w:rsid w:val="00305943"/>
    <w:rsid w:val="0031130B"/>
    <w:rsid w:val="00324886"/>
    <w:rsid w:val="003338E8"/>
    <w:rsid w:val="00336811"/>
    <w:rsid w:val="003446CB"/>
    <w:rsid w:val="003477DE"/>
    <w:rsid w:val="003548DF"/>
    <w:rsid w:val="003602E8"/>
    <w:rsid w:val="00360CE0"/>
    <w:rsid w:val="00362254"/>
    <w:rsid w:val="00365642"/>
    <w:rsid w:val="00371E36"/>
    <w:rsid w:val="00382969"/>
    <w:rsid w:val="003841E0"/>
    <w:rsid w:val="0039056C"/>
    <w:rsid w:val="00392BB6"/>
    <w:rsid w:val="003949E9"/>
    <w:rsid w:val="003A2258"/>
    <w:rsid w:val="003A468F"/>
    <w:rsid w:val="003B717A"/>
    <w:rsid w:val="003C2438"/>
    <w:rsid w:val="003C6DD0"/>
    <w:rsid w:val="003D0A6E"/>
    <w:rsid w:val="003D78D0"/>
    <w:rsid w:val="003E02F6"/>
    <w:rsid w:val="003E4C5A"/>
    <w:rsid w:val="003E5F09"/>
    <w:rsid w:val="003E65EA"/>
    <w:rsid w:val="003F2030"/>
    <w:rsid w:val="003F2A19"/>
    <w:rsid w:val="003F2DD3"/>
    <w:rsid w:val="00400C1B"/>
    <w:rsid w:val="00400EBE"/>
    <w:rsid w:val="00404654"/>
    <w:rsid w:val="0042265C"/>
    <w:rsid w:val="00425738"/>
    <w:rsid w:val="00426908"/>
    <w:rsid w:val="00432A6E"/>
    <w:rsid w:val="00436515"/>
    <w:rsid w:val="00443EB3"/>
    <w:rsid w:val="00444903"/>
    <w:rsid w:val="00445EB9"/>
    <w:rsid w:val="00450A20"/>
    <w:rsid w:val="00454100"/>
    <w:rsid w:val="00460047"/>
    <w:rsid w:val="0046464E"/>
    <w:rsid w:val="0046702B"/>
    <w:rsid w:val="00476B8D"/>
    <w:rsid w:val="004775F8"/>
    <w:rsid w:val="004A0617"/>
    <w:rsid w:val="004A4722"/>
    <w:rsid w:val="004B1973"/>
    <w:rsid w:val="004C3FD4"/>
    <w:rsid w:val="004C59A1"/>
    <w:rsid w:val="004D1AFE"/>
    <w:rsid w:val="004E7A73"/>
    <w:rsid w:val="004F1A6B"/>
    <w:rsid w:val="004F4D1D"/>
    <w:rsid w:val="004F5C42"/>
    <w:rsid w:val="00502124"/>
    <w:rsid w:val="0050336F"/>
    <w:rsid w:val="00515D50"/>
    <w:rsid w:val="0052428E"/>
    <w:rsid w:val="00527BF5"/>
    <w:rsid w:val="00531B3F"/>
    <w:rsid w:val="00546475"/>
    <w:rsid w:val="00572FC7"/>
    <w:rsid w:val="00582453"/>
    <w:rsid w:val="00590471"/>
    <w:rsid w:val="005916EB"/>
    <w:rsid w:val="00596935"/>
    <w:rsid w:val="005977EB"/>
    <w:rsid w:val="005A5049"/>
    <w:rsid w:val="005C3529"/>
    <w:rsid w:val="005C6C33"/>
    <w:rsid w:val="005D5534"/>
    <w:rsid w:val="005F5664"/>
    <w:rsid w:val="005F6058"/>
    <w:rsid w:val="00610AE5"/>
    <w:rsid w:val="0061470C"/>
    <w:rsid w:val="00616C0C"/>
    <w:rsid w:val="00626642"/>
    <w:rsid w:val="00635E8E"/>
    <w:rsid w:val="006373CD"/>
    <w:rsid w:val="00651D0D"/>
    <w:rsid w:val="00653A0F"/>
    <w:rsid w:val="00656CE9"/>
    <w:rsid w:val="00667A77"/>
    <w:rsid w:val="006758DF"/>
    <w:rsid w:val="00677342"/>
    <w:rsid w:val="00685549"/>
    <w:rsid w:val="00686159"/>
    <w:rsid w:val="006924D9"/>
    <w:rsid w:val="00695D54"/>
    <w:rsid w:val="00696969"/>
    <w:rsid w:val="006A7862"/>
    <w:rsid w:val="006C6686"/>
    <w:rsid w:val="006C764F"/>
    <w:rsid w:val="006D0EC0"/>
    <w:rsid w:val="006D2F4C"/>
    <w:rsid w:val="006D695B"/>
    <w:rsid w:val="006F2520"/>
    <w:rsid w:val="006F5336"/>
    <w:rsid w:val="00704DF8"/>
    <w:rsid w:val="00705D56"/>
    <w:rsid w:val="007137EB"/>
    <w:rsid w:val="007216BE"/>
    <w:rsid w:val="007274AB"/>
    <w:rsid w:val="007315A0"/>
    <w:rsid w:val="00731919"/>
    <w:rsid w:val="00737AE5"/>
    <w:rsid w:val="00751749"/>
    <w:rsid w:val="00757451"/>
    <w:rsid w:val="00763625"/>
    <w:rsid w:val="00763D39"/>
    <w:rsid w:val="007645CA"/>
    <w:rsid w:val="00771B43"/>
    <w:rsid w:val="007740EE"/>
    <w:rsid w:val="007844FF"/>
    <w:rsid w:val="007924EB"/>
    <w:rsid w:val="007936FB"/>
    <w:rsid w:val="007A0142"/>
    <w:rsid w:val="007A0EAE"/>
    <w:rsid w:val="007A0FBA"/>
    <w:rsid w:val="007A362D"/>
    <w:rsid w:val="007A70EB"/>
    <w:rsid w:val="007C0B9A"/>
    <w:rsid w:val="007D4842"/>
    <w:rsid w:val="007D7EFD"/>
    <w:rsid w:val="007E087B"/>
    <w:rsid w:val="007E303C"/>
    <w:rsid w:val="007E782A"/>
    <w:rsid w:val="007F1BEF"/>
    <w:rsid w:val="007F74FC"/>
    <w:rsid w:val="00806C03"/>
    <w:rsid w:val="00821EAD"/>
    <w:rsid w:val="0082555F"/>
    <w:rsid w:val="0083325A"/>
    <w:rsid w:val="00833616"/>
    <w:rsid w:val="00833923"/>
    <w:rsid w:val="00835A12"/>
    <w:rsid w:val="0084295C"/>
    <w:rsid w:val="00843FA9"/>
    <w:rsid w:val="008547A6"/>
    <w:rsid w:val="0087492D"/>
    <w:rsid w:val="00875CBA"/>
    <w:rsid w:val="0088493B"/>
    <w:rsid w:val="00896D62"/>
    <w:rsid w:val="008A4BE3"/>
    <w:rsid w:val="008B0FD9"/>
    <w:rsid w:val="008B1DC2"/>
    <w:rsid w:val="008B623A"/>
    <w:rsid w:val="008C45D7"/>
    <w:rsid w:val="008C6480"/>
    <w:rsid w:val="008D1B38"/>
    <w:rsid w:val="009071F2"/>
    <w:rsid w:val="009076C8"/>
    <w:rsid w:val="00911D9C"/>
    <w:rsid w:val="00915E7B"/>
    <w:rsid w:val="0092564F"/>
    <w:rsid w:val="0093708C"/>
    <w:rsid w:val="009464AC"/>
    <w:rsid w:val="00957319"/>
    <w:rsid w:val="0096088A"/>
    <w:rsid w:val="00965193"/>
    <w:rsid w:val="00965421"/>
    <w:rsid w:val="00972132"/>
    <w:rsid w:val="00984751"/>
    <w:rsid w:val="009857D1"/>
    <w:rsid w:val="00986E33"/>
    <w:rsid w:val="00987F2D"/>
    <w:rsid w:val="00995996"/>
    <w:rsid w:val="009A1C1A"/>
    <w:rsid w:val="009A305C"/>
    <w:rsid w:val="009B0872"/>
    <w:rsid w:val="009B4BD0"/>
    <w:rsid w:val="009B6203"/>
    <w:rsid w:val="009C6EE0"/>
    <w:rsid w:val="009D2F92"/>
    <w:rsid w:val="009D6F2A"/>
    <w:rsid w:val="009E5775"/>
    <w:rsid w:val="009E6EC1"/>
    <w:rsid w:val="00A06399"/>
    <w:rsid w:val="00A065C6"/>
    <w:rsid w:val="00A36E03"/>
    <w:rsid w:val="00A455EA"/>
    <w:rsid w:val="00A4641D"/>
    <w:rsid w:val="00A46820"/>
    <w:rsid w:val="00A46941"/>
    <w:rsid w:val="00A4749C"/>
    <w:rsid w:val="00A54D42"/>
    <w:rsid w:val="00A60DB2"/>
    <w:rsid w:val="00A63B84"/>
    <w:rsid w:val="00A646AD"/>
    <w:rsid w:val="00A70DA3"/>
    <w:rsid w:val="00A71964"/>
    <w:rsid w:val="00A7546B"/>
    <w:rsid w:val="00A75AC0"/>
    <w:rsid w:val="00A85DD1"/>
    <w:rsid w:val="00A92DA5"/>
    <w:rsid w:val="00A9310F"/>
    <w:rsid w:val="00A95526"/>
    <w:rsid w:val="00AA3298"/>
    <w:rsid w:val="00AA366E"/>
    <w:rsid w:val="00AA4A83"/>
    <w:rsid w:val="00AE4E7D"/>
    <w:rsid w:val="00AE60E0"/>
    <w:rsid w:val="00AE79B2"/>
    <w:rsid w:val="00AF0884"/>
    <w:rsid w:val="00B054B2"/>
    <w:rsid w:val="00B12D6F"/>
    <w:rsid w:val="00B13084"/>
    <w:rsid w:val="00B1795D"/>
    <w:rsid w:val="00B20CC1"/>
    <w:rsid w:val="00B326AB"/>
    <w:rsid w:val="00B32F1C"/>
    <w:rsid w:val="00B44171"/>
    <w:rsid w:val="00B4480C"/>
    <w:rsid w:val="00B51068"/>
    <w:rsid w:val="00B531F7"/>
    <w:rsid w:val="00B55802"/>
    <w:rsid w:val="00B57377"/>
    <w:rsid w:val="00B654EB"/>
    <w:rsid w:val="00B65994"/>
    <w:rsid w:val="00B66472"/>
    <w:rsid w:val="00B77A27"/>
    <w:rsid w:val="00B960EC"/>
    <w:rsid w:val="00BA25BF"/>
    <w:rsid w:val="00BA5600"/>
    <w:rsid w:val="00BB22E4"/>
    <w:rsid w:val="00BB4E30"/>
    <w:rsid w:val="00BD0EDF"/>
    <w:rsid w:val="00BE504F"/>
    <w:rsid w:val="00BF12A7"/>
    <w:rsid w:val="00BF2973"/>
    <w:rsid w:val="00C0031A"/>
    <w:rsid w:val="00C00846"/>
    <w:rsid w:val="00C04138"/>
    <w:rsid w:val="00C04988"/>
    <w:rsid w:val="00C11022"/>
    <w:rsid w:val="00C200B1"/>
    <w:rsid w:val="00C2105E"/>
    <w:rsid w:val="00C33FA5"/>
    <w:rsid w:val="00C36CCA"/>
    <w:rsid w:val="00C46FB5"/>
    <w:rsid w:val="00C47446"/>
    <w:rsid w:val="00C5156A"/>
    <w:rsid w:val="00C54D75"/>
    <w:rsid w:val="00C6107E"/>
    <w:rsid w:val="00C618D0"/>
    <w:rsid w:val="00C72A9D"/>
    <w:rsid w:val="00C92693"/>
    <w:rsid w:val="00C96F6B"/>
    <w:rsid w:val="00CA0762"/>
    <w:rsid w:val="00CA2B46"/>
    <w:rsid w:val="00CA310B"/>
    <w:rsid w:val="00CA7F86"/>
    <w:rsid w:val="00CB069B"/>
    <w:rsid w:val="00CC0144"/>
    <w:rsid w:val="00CC1D1F"/>
    <w:rsid w:val="00CC4B26"/>
    <w:rsid w:val="00CD3F2D"/>
    <w:rsid w:val="00CD74C9"/>
    <w:rsid w:val="00CE0C5C"/>
    <w:rsid w:val="00CE2037"/>
    <w:rsid w:val="00CF694C"/>
    <w:rsid w:val="00D0776D"/>
    <w:rsid w:val="00D14385"/>
    <w:rsid w:val="00D210BD"/>
    <w:rsid w:val="00D25473"/>
    <w:rsid w:val="00D325C7"/>
    <w:rsid w:val="00D32A0B"/>
    <w:rsid w:val="00D3540E"/>
    <w:rsid w:val="00D35AAC"/>
    <w:rsid w:val="00D502F1"/>
    <w:rsid w:val="00D51160"/>
    <w:rsid w:val="00D54F05"/>
    <w:rsid w:val="00D55354"/>
    <w:rsid w:val="00D55B4D"/>
    <w:rsid w:val="00D64E37"/>
    <w:rsid w:val="00D67AA1"/>
    <w:rsid w:val="00D77D0C"/>
    <w:rsid w:val="00D91E66"/>
    <w:rsid w:val="00D935CC"/>
    <w:rsid w:val="00D95799"/>
    <w:rsid w:val="00DA0A6D"/>
    <w:rsid w:val="00DB02EF"/>
    <w:rsid w:val="00DC1716"/>
    <w:rsid w:val="00DD54C3"/>
    <w:rsid w:val="00DE57E2"/>
    <w:rsid w:val="00DE5CDA"/>
    <w:rsid w:val="00DE5FF5"/>
    <w:rsid w:val="00DE64A0"/>
    <w:rsid w:val="00DF1DFF"/>
    <w:rsid w:val="00E06444"/>
    <w:rsid w:val="00E07303"/>
    <w:rsid w:val="00E1213F"/>
    <w:rsid w:val="00E124BB"/>
    <w:rsid w:val="00E1446A"/>
    <w:rsid w:val="00E1614E"/>
    <w:rsid w:val="00E16187"/>
    <w:rsid w:val="00E1701D"/>
    <w:rsid w:val="00E44794"/>
    <w:rsid w:val="00E45614"/>
    <w:rsid w:val="00E660C7"/>
    <w:rsid w:val="00E7700E"/>
    <w:rsid w:val="00E94CD2"/>
    <w:rsid w:val="00E97307"/>
    <w:rsid w:val="00EA1660"/>
    <w:rsid w:val="00EA2545"/>
    <w:rsid w:val="00EB39DB"/>
    <w:rsid w:val="00EB3F01"/>
    <w:rsid w:val="00EB66C8"/>
    <w:rsid w:val="00EC1780"/>
    <w:rsid w:val="00EC1E5A"/>
    <w:rsid w:val="00EC23AE"/>
    <w:rsid w:val="00EC61E3"/>
    <w:rsid w:val="00EC68DA"/>
    <w:rsid w:val="00ED245B"/>
    <w:rsid w:val="00ED52F1"/>
    <w:rsid w:val="00EF0C72"/>
    <w:rsid w:val="00EF46A8"/>
    <w:rsid w:val="00F007FD"/>
    <w:rsid w:val="00F0147B"/>
    <w:rsid w:val="00F0226A"/>
    <w:rsid w:val="00F04EBC"/>
    <w:rsid w:val="00F0611B"/>
    <w:rsid w:val="00F06EC6"/>
    <w:rsid w:val="00F16FAA"/>
    <w:rsid w:val="00F2180F"/>
    <w:rsid w:val="00F3060F"/>
    <w:rsid w:val="00F35A2E"/>
    <w:rsid w:val="00F35B79"/>
    <w:rsid w:val="00F37411"/>
    <w:rsid w:val="00F50B7B"/>
    <w:rsid w:val="00F5795E"/>
    <w:rsid w:val="00F618BE"/>
    <w:rsid w:val="00F65507"/>
    <w:rsid w:val="00F65FF0"/>
    <w:rsid w:val="00F6677B"/>
    <w:rsid w:val="00F74ADD"/>
    <w:rsid w:val="00F8740F"/>
    <w:rsid w:val="00F94919"/>
    <w:rsid w:val="00F95980"/>
    <w:rsid w:val="00F969FE"/>
    <w:rsid w:val="00F97454"/>
    <w:rsid w:val="00FA6AEA"/>
    <w:rsid w:val="00FB127A"/>
    <w:rsid w:val="00FB4864"/>
    <w:rsid w:val="00FB57DE"/>
    <w:rsid w:val="00FB5CC4"/>
    <w:rsid w:val="00FC0D6A"/>
    <w:rsid w:val="00FC66C9"/>
    <w:rsid w:val="00FD17B1"/>
    <w:rsid w:val="00FF4D1C"/>
    <w:rsid w:val="00FF55F1"/>
    <w:rsid w:val="00FF7B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621FB"/>
  <w15:docId w15:val="{5F8BA73E-6C84-F24B-B986-9D2A016B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CommentReference">
    <w:name w:val="annotation reference"/>
    <w:basedOn w:val="DefaultParagraphFont"/>
    <w:uiPriority w:val="99"/>
    <w:semiHidden/>
    <w:unhideWhenUsed/>
    <w:rsid w:val="00C04988"/>
    <w:rPr>
      <w:sz w:val="18"/>
      <w:szCs w:val="18"/>
    </w:rPr>
  </w:style>
  <w:style w:type="paragraph" w:styleId="CommentText">
    <w:name w:val="annotation text"/>
    <w:basedOn w:val="Normal"/>
    <w:link w:val="CommentTextChar"/>
    <w:uiPriority w:val="99"/>
    <w:semiHidden/>
    <w:unhideWhenUsed/>
    <w:rsid w:val="00C04988"/>
  </w:style>
  <w:style w:type="character" w:customStyle="1" w:styleId="CommentTextChar">
    <w:name w:val="Comment Text Char"/>
    <w:basedOn w:val="DefaultParagraphFont"/>
    <w:link w:val="CommentText"/>
    <w:uiPriority w:val="99"/>
    <w:semiHidden/>
    <w:rsid w:val="00C04988"/>
  </w:style>
  <w:style w:type="paragraph" w:styleId="CommentSubject">
    <w:name w:val="annotation subject"/>
    <w:basedOn w:val="CommentText"/>
    <w:next w:val="CommentText"/>
    <w:link w:val="CommentSubjectChar"/>
    <w:uiPriority w:val="99"/>
    <w:semiHidden/>
    <w:unhideWhenUsed/>
    <w:rsid w:val="00C04988"/>
    <w:rPr>
      <w:b/>
      <w:bCs/>
      <w:sz w:val="20"/>
      <w:szCs w:val="20"/>
    </w:rPr>
  </w:style>
  <w:style w:type="character" w:customStyle="1" w:styleId="CommentSubjectChar">
    <w:name w:val="Comment Subject Char"/>
    <w:basedOn w:val="CommentTextChar"/>
    <w:link w:val="CommentSubject"/>
    <w:uiPriority w:val="99"/>
    <w:semiHidden/>
    <w:rsid w:val="00C04988"/>
    <w:rPr>
      <w:b/>
      <w:bCs/>
      <w:sz w:val="20"/>
      <w:szCs w:val="20"/>
    </w:rPr>
  </w:style>
  <w:style w:type="paragraph" w:styleId="BalloonText">
    <w:name w:val="Balloon Text"/>
    <w:basedOn w:val="Normal"/>
    <w:link w:val="BalloonTextChar"/>
    <w:uiPriority w:val="99"/>
    <w:semiHidden/>
    <w:unhideWhenUsed/>
    <w:rsid w:val="00C049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988"/>
    <w:rPr>
      <w:rFonts w:ascii="Lucida Grande" w:hAnsi="Lucida Grande" w:cs="Lucida Grande"/>
      <w:sz w:val="18"/>
      <w:szCs w:val="18"/>
    </w:rPr>
  </w:style>
  <w:style w:type="character" w:styleId="LineNumber">
    <w:name w:val="line number"/>
    <w:basedOn w:val="DefaultParagraphFont"/>
    <w:uiPriority w:val="99"/>
    <w:semiHidden/>
    <w:unhideWhenUsed/>
    <w:rsid w:val="008B0FD9"/>
  </w:style>
  <w:style w:type="paragraph" w:styleId="Footer">
    <w:name w:val="footer"/>
    <w:basedOn w:val="Normal"/>
    <w:link w:val="FooterChar"/>
    <w:uiPriority w:val="99"/>
    <w:unhideWhenUsed/>
    <w:rsid w:val="008B0FD9"/>
    <w:pPr>
      <w:tabs>
        <w:tab w:val="center" w:pos="4320"/>
        <w:tab w:val="right" w:pos="8640"/>
      </w:tabs>
    </w:pPr>
  </w:style>
  <w:style w:type="character" w:customStyle="1" w:styleId="FooterChar">
    <w:name w:val="Footer Char"/>
    <w:basedOn w:val="DefaultParagraphFont"/>
    <w:link w:val="Footer"/>
    <w:uiPriority w:val="99"/>
    <w:rsid w:val="008B0FD9"/>
  </w:style>
  <w:style w:type="character" w:styleId="PageNumber">
    <w:name w:val="page number"/>
    <w:basedOn w:val="DefaultParagraphFont"/>
    <w:uiPriority w:val="99"/>
    <w:semiHidden/>
    <w:unhideWhenUsed/>
    <w:rsid w:val="008B0FD9"/>
  </w:style>
  <w:style w:type="character" w:styleId="Hyperlink">
    <w:name w:val="Hyperlink"/>
    <w:basedOn w:val="DefaultParagraphFont"/>
    <w:uiPriority w:val="99"/>
    <w:unhideWhenUsed/>
    <w:rsid w:val="00A36E03"/>
    <w:rPr>
      <w:color w:val="0000FF" w:themeColor="hyperlink"/>
      <w:u w:val="single"/>
    </w:rPr>
  </w:style>
  <w:style w:type="character" w:styleId="PlaceholderText">
    <w:name w:val="Placeholder Text"/>
    <w:basedOn w:val="DefaultParagraphFont"/>
    <w:uiPriority w:val="99"/>
    <w:semiHidden/>
    <w:rsid w:val="0087492D"/>
    <w:rPr>
      <w:color w:val="808080"/>
    </w:rPr>
  </w:style>
  <w:style w:type="table" w:styleId="TableGrid">
    <w:name w:val="Table Grid"/>
    <w:basedOn w:val="TableNormal"/>
    <w:uiPriority w:val="59"/>
    <w:rsid w:val="009573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71"/>
    <w:pPr>
      <w:ind w:left="720"/>
      <w:contextualSpacing/>
    </w:pPr>
  </w:style>
  <w:style w:type="character" w:styleId="Strong">
    <w:name w:val="Strong"/>
    <w:basedOn w:val="DefaultParagraphFont"/>
    <w:uiPriority w:val="22"/>
    <w:qFormat/>
    <w:rsid w:val="00F0611B"/>
    <w:rPr>
      <w:b/>
      <w:bCs/>
    </w:rPr>
  </w:style>
  <w:style w:type="paragraph" w:customStyle="1" w:styleId="EndNoteBibliographyTitle">
    <w:name w:val="EndNote Bibliography Title"/>
    <w:basedOn w:val="Normal"/>
    <w:rsid w:val="00667A77"/>
    <w:pPr>
      <w:jc w:val="center"/>
    </w:pPr>
    <w:rPr>
      <w:rFonts w:ascii="Cambria" w:hAnsi="Cambria"/>
    </w:rPr>
  </w:style>
  <w:style w:type="paragraph" w:customStyle="1" w:styleId="EndNoteBibliography">
    <w:name w:val="EndNote Bibliography"/>
    <w:basedOn w:val="Normal"/>
    <w:rsid w:val="00667A77"/>
    <w:rPr>
      <w:rFonts w:ascii="Cambria" w:hAnsi="Cambria"/>
    </w:rPr>
  </w:style>
  <w:style w:type="paragraph" w:styleId="Header">
    <w:name w:val="header"/>
    <w:basedOn w:val="Normal"/>
    <w:link w:val="HeaderChar"/>
    <w:uiPriority w:val="99"/>
    <w:unhideWhenUsed/>
    <w:rsid w:val="00056DA3"/>
    <w:pPr>
      <w:tabs>
        <w:tab w:val="center" w:pos="4320"/>
        <w:tab w:val="right" w:pos="8640"/>
      </w:tabs>
    </w:pPr>
  </w:style>
  <w:style w:type="character" w:customStyle="1" w:styleId="HeaderChar">
    <w:name w:val="Header Char"/>
    <w:basedOn w:val="DefaultParagraphFont"/>
    <w:link w:val="Header"/>
    <w:uiPriority w:val="99"/>
    <w:rsid w:val="00056DA3"/>
  </w:style>
  <w:style w:type="character" w:customStyle="1" w:styleId="apple-converted-space">
    <w:name w:val="apple-converted-space"/>
    <w:basedOn w:val="DefaultParagraphFont"/>
    <w:rsid w:val="00445EB9"/>
  </w:style>
  <w:style w:type="character" w:customStyle="1" w:styleId="aqj">
    <w:name w:val="aqj"/>
    <w:basedOn w:val="DefaultParagraphFont"/>
    <w:rsid w:val="00445EB9"/>
  </w:style>
  <w:style w:type="character" w:customStyle="1" w:styleId="il">
    <w:name w:val="il"/>
    <w:basedOn w:val="DefaultParagraphFont"/>
    <w:rsid w:val="00445EB9"/>
  </w:style>
  <w:style w:type="paragraph" w:styleId="Revision">
    <w:name w:val="Revision"/>
    <w:hidden/>
    <w:uiPriority w:val="99"/>
    <w:semiHidden/>
    <w:rsid w:val="008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81793">
      <w:bodyDiv w:val="1"/>
      <w:marLeft w:val="0"/>
      <w:marRight w:val="0"/>
      <w:marTop w:val="0"/>
      <w:marBottom w:val="0"/>
      <w:divBdr>
        <w:top w:val="none" w:sz="0" w:space="0" w:color="auto"/>
        <w:left w:val="none" w:sz="0" w:space="0" w:color="auto"/>
        <w:bottom w:val="none" w:sz="0" w:space="0" w:color="auto"/>
        <w:right w:val="none" w:sz="0" w:space="0" w:color="auto"/>
      </w:divBdr>
    </w:div>
    <w:div w:id="561065727">
      <w:bodyDiv w:val="1"/>
      <w:marLeft w:val="0"/>
      <w:marRight w:val="0"/>
      <w:marTop w:val="0"/>
      <w:marBottom w:val="0"/>
      <w:divBdr>
        <w:top w:val="none" w:sz="0" w:space="0" w:color="auto"/>
        <w:left w:val="none" w:sz="0" w:space="0" w:color="auto"/>
        <w:bottom w:val="none" w:sz="0" w:space="0" w:color="auto"/>
        <w:right w:val="none" w:sz="0" w:space="0" w:color="auto"/>
      </w:divBdr>
    </w:div>
    <w:div w:id="608467496">
      <w:bodyDiv w:val="1"/>
      <w:marLeft w:val="0"/>
      <w:marRight w:val="0"/>
      <w:marTop w:val="0"/>
      <w:marBottom w:val="0"/>
      <w:divBdr>
        <w:top w:val="none" w:sz="0" w:space="0" w:color="auto"/>
        <w:left w:val="none" w:sz="0" w:space="0" w:color="auto"/>
        <w:bottom w:val="none" w:sz="0" w:space="0" w:color="auto"/>
        <w:right w:val="none" w:sz="0" w:space="0" w:color="auto"/>
      </w:divBdr>
    </w:div>
    <w:div w:id="751588380">
      <w:bodyDiv w:val="1"/>
      <w:marLeft w:val="0"/>
      <w:marRight w:val="0"/>
      <w:marTop w:val="0"/>
      <w:marBottom w:val="0"/>
      <w:divBdr>
        <w:top w:val="none" w:sz="0" w:space="0" w:color="auto"/>
        <w:left w:val="none" w:sz="0" w:space="0" w:color="auto"/>
        <w:bottom w:val="none" w:sz="0" w:space="0" w:color="auto"/>
        <w:right w:val="none" w:sz="0" w:space="0" w:color="auto"/>
      </w:divBdr>
    </w:div>
    <w:div w:id="801266318">
      <w:bodyDiv w:val="1"/>
      <w:marLeft w:val="0"/>
      <w:marRight w:val="0"/>
      <w:marTop w:val="0"/>
      <w:marBottom w:val="0"/>
      <w:divBdr>
        <w:top w:val="none" w:sz="0" w:space="0" w:color="auto"/>
        <w:left w:val="none" w:sz="0" w:space="0" w:color="auto"/>
        <w:bottom w:val="none" w:sz="0" w:space="0" w:color="auto"/>
        <w:right w:val="none" w:sz="0" w:space="0" w:color="auto"/>
      </w:divBdr>
    </w:div>
    <w:div w:id="973174006">
      <w:bodyDiv w:val="1"/>
      <w:marLeft w:val="0"/>
      <w:marRight w:val="0"/>
      <w:marTop w:val="0"/>
      <w:marBottom w:val="0"/>
      <w:divBdr>
        <w:top w:val="none" w:sz="0" w:space="0" w:color="auto"/>
        <w:left w:val="none" w:sz="0" w:space="0" w:color="auto"/>
        <w:bottom w:val="none" w:sz="0" w:space="0" w:color="auto"/>
        <w:right w:val="none" w:sz="0" w:space="0" w:color="auto"/>
      </w:divBdr>
    </w:div>
    <w:div w:id="1235238287">
      <w:bodyDiv w:val="1"/>
      <w:marLeft w:val="0"/>
      <w:marRight w:val="0"/>
      <w:marTop w:val="0"/>
      <w:marBottom w:val="0"/>
      <w:divBdr>
        <w:top w:val="none" w:sz="0" w:space="0" w:color="auto"/>
        <w:left w:val="none" w:sz="0" w:space="0" w:color="auto"/>
        <w:bottom w:val="none" w:sz="0" w:space="0" w:color="auto"/>
        <w:right w:val="none" w:sz="0" w:space="0" w:color="auto"/>
      </w:divBdr>
    </w:div>
    <w:div w:id="1319841215">
      <w:bodyDiv w:val="1"/>
      <w:marLeft w:val="0"/>
      <w:marRight w:val="0"/>
      <w:marTop w:val="0"/>
      <w:marBottom w:val="0"/>
      <w:divBdr>
        <w:top w:val="none" w:sz="0" w:space="0" w:color="auto"/>
        <w:left w:val="none" w:sz="0" w:space="0" w:color="auto"/>
        <w:bottom w:val="none" w:sz="0" w:space="0" w:color="auto"/>
        <w:right w:val="none" w:sz="0" w:space="0" w:color="auto"/>
      </w:divBdr>
    </w:div>
    <w:div w:id="1371102848">
      <w:bodyDiv w:val="1"/>
      <w:marLeft w:val="0"/>
      <w:marRight w:val="0"/>
      <w:marTop w:val="0"/>
      <w:marBottom w:val="0"/>
      <w:divBdr>
        <w:top w:val="none" w:sz="0" w:space="0" w:color="auto"/>
        <w:left w:val="none" w:sz="0" w:space="0" w:color="auto"/>
        <w:bottom w:val="none" w:sz="0" w:space="0" w:color="auto"/>
        <w:right w:val="none" w:sz="0" w:space="0" w:color="auto"/>
      </w:divBdr>
    </w:div>
    <w:div w:id="1401171794">
      <w:bodyDiv w:val="1"/>
      <w:marLeft w:val="0"/>
      <w:marRight w:val="0"/>
      <w:marTop w:val="0"/>
      <w:marBottom w:val="0"/>
      <w:divBdr>
        <w:top w:val="none" w:sz="0" w:space="0" w:color="auto"/>
        <w:left w:val="none" w:sz="0" w:space="0" w:color="auto"/>
        <w:bottom w:val="none" w:sz="0" w:space="0" w:color="auto"/>
        <w:right w:val="none" w:sz="0" w:space="0" w:color="auto"/>
      </w:divBdr>
    </w:div>
    <w:div w:id="1983734754">
      <w:bodyDiv w:val="1"/>
      <w:marLeft w:val="0"/>
      <w:marRight w:val="0"/>
      <w:marTop w:val="0"/>
      <w:marBottom w:val="0"/>
      <w:divBdr>
        <w:top w:val="none" w:sz="0" w:space="0" w:color="auto"/>
        <w:left w:val="none" w:sz="0" w:space="0" w:color="auto"/>
        <w:bottom w:val="none" w:sz="0" w:space="0" w:color="auto"/>
        <w:right w:val="none" w:sz="0" w:space="0" w:color="auto"/>
      </w:divBdr>
    </w:div>
    <w:div w:id="1995599529">
      <w:bodyDiv w:val="1"/>
      <w:marLeft w:val="0"/>
      <w:marRight w:val="0"/>
      <w:marTop w:val="0"/>
      <w:marBottom w:val="0"/>
      <w:divBdr>
        <w:top w:val="none" w:sz="0" w:space="0" w:color="auto"/>
        <w:left w:val="none" w:sz="0" w:space="0" w:color="auto"/>
        <w:bottom w:val="none" w:sz="0" w:space="0" w:color="auto"/>
        <w:right w:val="none" w:sz="0" w:space="0" w:color="auto"/>
      </w:divBdr>
      <w:divsChild>
        <w:div w:id="300888661">
          <w:marLeft w:val="0"/>
          <w:marRight w:val="0"/>
          <w:marTop w:val="0"/>
          <w:marBottom w:val="0"/>
          <w:divBdr>
            <w:top w:val="none" w:sz="0" w:space="0" w:color="auto"/>
            <w:left w:val="none" w:sz="0" w:space="0" w:color="auto"/>
            <w:bottom w:val="none" w:sz="0" w:space="0" w:color="auto"/>
            <w:right w:val="none" w:sz="0" w:space="0" w:color="auto"/>
          </w:divBdr>
        </w:div>
        <w:div w:id="528378369">
          <w:marLeft w:val="0"/>
          <w:marRight w:val="0"/>
          <w:marTop w:val="0"/>
          <w:marBottom w:val="0"/>
          <w:divBdr>
            <w:top w:val="none" w:sz="0" w:space="0" w:color="auto"/>
            <w:left w:val="none" w:sz="0" w:space="0" w:color="auto"/>
            <w:bottom w:val="none" w:sz="0" w:space="0" w:color="auto"/>
            <w:right w:val="none" w:sz="0" w:space="0" w:color="auto"/>
          </w:divBdr>
        </w:div>
        <w:div w:id="966466746">
          <w:marLeft w:val="0"/>
          <w:marRight w:val="0"/>
          <w:marTop w:val="0"/>
          <w:marBottom w:val="0"/>
          <w:divBdr>
            <w:top w:val="none" w:sz="0" w:space="0" w:color="auto"/>
            <w:left w:val="none" w:sz="0" w:space="0" w:color="auto"/>
            <w:bottom w:val="none" w:sz="0" w:space="0" w:color="auto"/>
            <w:right w:val="none" w:sz="0" w:space="0" w:color="auto"/>
          </w:divBdr>
        </w:div>
        <w:div w:id="1525249624">
          <w:marLeft w:val="0"/>
          <w:marRight w:val="0"/>
          <w:marTop w:val="0"/>
          <w:marBottom w:val="0"/>
          <w:divBdr>
            <w:top w:val="none" w:sz="0" w:space="0" w:color="auto"/>
            <w:left w:val="none" w:sz="0" w:space="0" w:color="auto"/>
            <w:bottom w:val="none" w:sz="0" w:space="0" w:color="auto"/>
            <w:right w:val="none" w:sz="0" w:space="0" w:color="auto"/>
          </w:divBdr>
        </w:div>
        <w:div w:id="19072961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scripts.esri.com/details.asp?dbid=15996"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mailto:dhocking@unh.edu" TargetMode="External"/><Relationship Id="rId17" Type="http://schemas.openxmlformats.org/officeDocument/2006/relationships/image" Target="media/image1.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C550D-026E-4244-848D-B3ED0E54045F}">
  <ds:schemaRefs>
    <ds:schemaRef ds:uri="http://schemas.openxmlformats.org/officeDocument/2006/bibliography"/>
  </ds:schemaRefs>
</ds:datastoreItem>
</file>

<file path=customXml/itemProps2.xml><?xml version="1.0" encoding="utf-8"?>
<ds:datastoreItem xmlns:ds="http://schemas.openxmlformats.org/officeDocument/2006/customXml" ds:itemID="{982B3E6E-755A-3E47-B5AB-EB62D424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37</Pages>
  <Words>15664</Words>
  <Characters>89287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Author</cp:lastModifiedBy>
  <cp:revision>8</cp:revision>
  <cp:lastPrinted>2017-07-19T18:59:00Z</cp:lastPrinted>
  <dcterms:created xsi:type="dcterms:W3CDTF">2020-02-13T20:13:00Z</dcterms:created>
  <dcterms:modified xsi:type="dcterms:W3CDTF">2020-03-12T16:26:00Z</dcterms:modified>
</cp:coreProperties>
</file>